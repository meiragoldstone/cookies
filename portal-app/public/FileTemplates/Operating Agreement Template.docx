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D6C5" w14:textId="49A3A2D5" w:rsidR="00B071C2" w:rsidDel="00333EA7" w:rsidRDefault="00B071C2">
      <w:pPr>
        <w:pStyle w:val="Title3"/>
        <w:rPr>
          <w:del w:id="0" w:author="Yitzchok Caplan" w:date="2023-10-23T12:08:00Z"/>
          <w:rtl/>
          <w:lang w:bidi="he-IL"/>
        </w:rPr>
      </w:pPr>
    </w:p>
    <w:p w14:paraId="1F6F60F8" w14:textId="25AAB04E" w:rsidR="00CB0289" w:rsidDel="00333EA7" w:rsidRDefault="00CB0289" w:rsidP="00E029B4">
      <w:pPr>
        <w:pStyle w:val="Title3"/>
        <w:spacing w:after="0"/>
        <w:rPr>
          <w:del w:id="1" w:author="Yitzchok Caplan" w:date="2023-10-23T12:08:00Z"/>
          <w:sz w:val="32"/>
        </w:rPr>
      </w:pPr>
    </w:p>
    <w:p w14:paraId="6BFB94BA" w14:textId="203A5B88" w:rsidR="00CB0289" w:rsidDel="00333EA7" w:rsidRDefault="00CB0289" w:rsidP="00E029B4">
      <w:pPr>
        <w:pStyle w:val="Title3"/>
        <w:spacing w:after="0"/>
        <w:rPr>
          <w:del w:id="2" w:author="Yitzchok Caplan" w:date="2023-10-23T12:08:00Z"/>
          <w:sz w:val="32"/>
        </w:rPr>
      </w:pPr>
    </w:p>
    <w:p w14:paraId="763CEA79" w14:textId="79D636E9" w:rsidR="00CB0289" w:rsidDel="00333EA7" w:rsidRDefault="00CB0289" w:rsidP="00E029B4">
      <w:pPr>
        <w:pStyle w:val="Title3"/>
        <w:spacing w:after="0"/>
        <w:rPr>
          <w:del w:id="3" w:author="Yitzchok Caplan" w:date="2023-10-23T12:08:00Z"/>
          <w:sz w:val="32"/>
        </w:rPr>
      </w:pPr>
    </w:p>
    <w:p w14:paraId="78323427" w14:textId="2A0585ED" w:rsidR="00CB0289" w:rsidDel="00333EA7" w:rsidRDefault="00CB0289" w:rsidP="00E029B4">
      <w:pPr>
        <w:pStyle w:val="Title3"/>
        <w:spacing w:after="0"/>
        <w:rPr>
          <w:del w:id="4" w:author="Yitzchok Caplan" w:date="2023-10-23T12:08:00Z"/>
          <w:sz w:val="32"/>
        </w:rPr>
      </w:pPr>
    </w:p>
    <w:p w14:paraId="79EEED87" w14:textId="30EFA38C" w:rsidR="00CB0289" w:rsidDel="00333EA7" w:rsidRDefault="00CB0289" w:rsidP="00E029B4">
      <w:pPr>
        <w:pStyle w:val="Title3"/>
        <w:spacing w:after="0"/>
        <w:rPr>
          <w:del w:id="5" w:author="Yitzchok Caplan" w:date="2023-10-23T12:08:00Z"/>
          <w:sz w:val="32"/>
        </w:rPr>
      </w:pPr>
    </w:p>
    <w:p w14:paraId="4650AD45" w14:textId="716D37EE" w:rsidR="00CB0289" w:rsidDel="00333EA7" w:rsidRDefault="00CB0289" w:rsidP="00CB0289">
      <w:pPr>
        <w:pStyle w:val="Title3"/>
        <w:spacing w:after="0"/>
        <w:rPr>
          <w:del w:id="6" w:author="Yitzchok Caplan" w:date="2023-10-23T12:08:00Z"/>
          <w:sz w:val="32"/>
        </w:rPr>
      </w:pPr>
      <w:del w:id="7" w:author="Yitzchok Caplan" w:date="2023-10-23T12:08:00Z">
        <w:r w:rsidDel="00333EA7">
          <w:rPr>
            <w:sz w:val="32"/>
          </w:rPr>
          <w:delText>DISCLAIMER:</w:delText>
        </w:r>
      </w:del>
    </w:p>
    <w:p w14:paraId="2013F77A" w14:textId="0607878C" w:rsidR="00CB0289" w:rsidDel="00333EA7" w:rsidRDefault="00CB0289" w:rsidP="00CB0289">
      <w:pPr>
        <w:pStyle w:val="BodyText"/>
        <w:rPr>
          <w:del w:id="8" w:author="Yitzchok Caplan" w:date="2023-10-23T12:08:00Z"/>
        </w:rPr>
      </w:pPr>
    </w:p>
    <w:p w14:paraId="5D85ED65" w14:textId="29B3D23D" w:rsidR="00540273" w:rsidDel="00333EA7" w:rsidRDefault="00540273" w:rsidP="00540273">
      <w:pPr>
        <w:pStyle w:val="BodyText"/>
        <w:jc w:val="both"/>
        <w:rPr>
          <w:del w:id="9" w:author="Yitzchok Caplan" w:date="2023-10-23T12:08:00Z"/>
        </w:rPr>
      </w:pPr>
      <w:del w:id="10" w:author="Yitzchok Caplan" w:date="2023-10-23T12:08:00Z">
        <w:r w:rsidDel="00333EA7">
          <w:delText xml:space="preserve">This document is being provided as a SAMPLE only and does not and is not intended to constitute legal advice.  This SAMPLE is provided for information purposes only and is intended to be heavily edited/modified in order to meet your specific business and your operation of the same.  You should contact your attorney to obtain advice with regard to this document and with respect to any and all business related matters.  Use of this form does not create an attorney-client relationship between the company and the user of this SAMPLE.  </w:delText>
        </w:r>
        <w:r w:rsidRPr="00925996" w:rsidDel="00333EA7">
          <w:delText>There are no express or implied warranties provided with this document and its fitness for a particular purpose.  Any descriptions or statements made about this document when provided to you are hereby disclaimed</w:delText>
        </w:r>
      </w:del>
    </w:p>
    <w:p w14:paraId="731DC854" w14:textId="06B8120B" w:rsidR="00CB0289" w:rsidRPr="0064432F" w:rsidDel="00333EA7" w:rsidRDefault="00CB0289" w:rsidP="00CB0289">
      <w:pPr>
        <w:pStyle w:val="BodyText"/>
        <w:rPr>
          <w:del w:id="11" w:author="Yitzchok Caplan" w:date="2023-10-23T12:08:00Z"/>
        </w:rPr>
      </w:pPr>
    </w:p>
    <w:p w14:paraId="589B35E0" w14:textId="15D4BB67" w:rsidR="00CB0289" w:rsidDel="00333EA7" w:rsidRDefault="00CB0289" w:rsidP="00CB0289">
      <w:pPr>
        <w:pStyle w:val="Title3"/>
        <w:spacing w:after="0"/>
        <w:rPr>
          <w:del w:id="12" w:author="Yitzchok Caplan" w:date="2023-10-23T12:08:00Z"/>
          <w:sz w:val="32"/>
        </w:rPr>
      </w:pPr>
    </w:p>
    <w:p w14:paraId="556EB9DA" w14:textId="7E91E9CE" w:rsidR="00CB0289" w:rsidDel="00333EA7" w:rsidRDefault="00CB0289" w:rsidP="00CB0289">
      <w:pPr>
        <w:pStyle w:val="Title3"/>
        <w:spacing w:after="0"/>
        <w:rPr>
          <w:del w:id="13" w:author="Yitzchok Caplan" w:date="2023-10-23T12:08:00Z"/>
          <w:sz w:val="32"/>
        </w:rPr>
      </w:pPr>
    </w:p>
    <w:p w14:paraId="57DAF976" w14:textId="159BD2B0" w:rsidR="00CB0289" w:rsidDel="00333EA7" w:rsidRDefault="00CB0289" w:rsidP="00E029B4">
      <w:pPr>
        <w:pStyle w:val="Title3"/>
        <w:spacing w:after="0"/>
        <w:rPr>
          <w:del w:id="14" w:author="Yitzchok Caplan" w:date="2023-10-23T12:08:00Z"/>
          <w:sz w:val="32"/>
        </w:rPr>
      </w:pPr>
    </w:p>
    <w:p w14:paraId="7EE5BAA8" w14:textId="7D700F4F" w:rsidR="00CB0289" w:rsidDel="00333EA7" w:rsidRDefault="00CB0289" w:rsidP="00CB0289">
      <w:pPr>
        <w:pStyle w:val="BodyText"/>
        <w:rPr>
          <w:del w:id="15" w:author="Yitzchok Caplan" w:date="2023-10-23T12:08:00Z"/>
        </w:rPr>
      </w:pPr>
    </w:p>
    <w:p w14:paraId="24EE96FF" w14:textId="27E329F7" w:rsidR="00CB0289" w:rsidDel="00333EA7" w:rsidRDefault="00CB0289" w:rsidP="00CB0289">
      <w:pPr>
        <w:pStyle w:val="BodyText"/>
        <w:rPr>
          <w:del w:id="16" w:author="Yitzchok Caplan" w:date="2023-10-23T12:08:00Z"/>
        </w:rPr>
      </w:pPr>
    </w:p>
    <w:p w14:paraId="1DAAE0AD" w14:textId="03559669" w:rsidR="00CB0289" w:rsidDel="00333EA7" w:rsidRDefault="00CB0289" w:rsidP="00CB0289">
      <w:pPr>
        <w:pStyle w:val="BodyText"/>
        <w:rPr>
          <w:del w:id="17" w:author="Yitzchok Caplan" w:date="2023-10-23T12:08:00Z"/>
        </w:rPr>
      </w:pPr>
    </w:p>
    <w:p w14:paraId="4B4AC9B2" w14:textId="03868412" w:rsidR="00CB0289" w:rsidDel="00333EA7" w:rsidRDefault="00CB0289" w:rsidP="00CB0289">
      <w:pPr>
        <w:pStyle w:val="BodyText"/>
        <w:rPr>
          <w:del w:id="18" w:author="Yitzchok Caplan" w:date="2023-10-23T12:08:00Z"/>
        </w:rPr>
      </w:pPr>
    </w:p>
    <w:p w14:paraId="23990D39" w14:textId="6179BFD0" w:rsidR="00CB0289" w:rsidDel="00333EA7" w:rsidRDefault="00CB0289" w:rsidP="00CB0289">
      <w:pPr>
        <w:pStyle w:val="BodyText"/>
        <w:rPr>
          <w:del w:id="19" w:author="Yitzchok Caplan" w:date="2023-10-23T12:08:00Z"/>
        </w:rPr>
      </w:pPr>
    </w:p>
    <w:p w14:paraId="4252A33D" w14:textId="104422DA" w:rsidR="00CB0289" w:rsidDel="00333EA7" w:rsidRDefault="00CB0289" w:rsidP="00CB0289">
      <w:pPr>
        <w:pStyle w:val="BodyText"/>
        <w:rPr>
          <w:del w:id="20" w:author="Yitzchok Caplan" w:date="2023-10-23T12:08:00Z"/>
        </w:rPr>
      </w:pPr>
    </w:p>
    <w:p w14:paraId="718C9CC5" w14:textId="54D731CE" w:rsidR="00CB0289" w:rsidDel="00333EA7" w:rsidRDefault="00CB0289" w:rsidP="00E029B4">
      <w:pPr>
        <w:pStyle w:val="Title3"/>
        <w:spacing w:after="0"/>
        <w:rPr>
          <w:del w:id="21" w:author="Yitzchok Caplan" w:date="2023-10-23T12:08:00Z"/>
          <w:sz w:val="32"/>
        </w:rPr>
      </w:pPr>
    </w:p>
    <w:p w14:paraId="24592B46" w14:textId="34D58850" w:rsidR="00CB0289" w:rsidRDefault="00CB0289" w:rsidP="00CB0289">
      <w:pPr>
        <w:pStyle w:val="BodyText"/>
      </w:pPr>
    </w:p>
    <w:p w14:paraId="7EDB250C" w14:textId="68B20C43" w:rsidR="00FD1A76" w:rsidRPr="00CB0289" w:rsidDel="007E1EA2" w:rsidRDefault="00FD1A76" w:rsidP="00CB0289">
      <w:pPr>
        <w:pStyle w:val="BodyText"/>
        <w:rPr>
          <w:del w:id="22" w:author="Yitzchok" w:date="2024-01-26T09:50:00Z"/>
        </w:rPr>
      </w:pPr>
    </w:p>
    <w:p w14:paraId="21AB5E63" w14:textId="77777777" w:rsidR="00CB0289" w:rsidRDefault="00CB0289" w:rsidP="00E029B4">
      <w:pPr>
        <w:pStyle w:val="Title3"/>
        <w:spacing w:after="0"/>
        <w:rPr>
          <w:sz w:val="32"/>
        </w:rPr>
      </w:pPr>
    </w:p>
    <w:p w14:paraId="1EBEB6CD" w14:textId="3A6722B5" w:rsidR="00413796" w:rsidRPr="00E029B4" w:rsidRDefault="00B071C2" w:rsidP="00E029B4">
      <w:pPr>
        <w:pStyle w:val="Title3"/>
        <w:spacing w:after="0"/>
        <w:rPr>
          <w:sz w:val="32"/>
        </w:rPr>
      </w:pPr>
      <w:r w:rsidRPr="00E029B4">
        <w:rPr>
          <w:sz w:val="32"/>
        </w:rPr>
        <w:t>OPERATING AGREEMEN</w:t>
      </w:r>
      <w:r w:rsidR="00413796" w:rsidRPr="00E029B4">
        <w:rPr>
          <w:sz w:val="32"/>
        </w:rPr>
        <w:t>T</w:t>
      </w:r>
    </w:p>
    <w:p w14:paraId="26DFC073" w14:textId="5C50D267" w:rsidR="00E029B4" w:rsidRPr="00E029B4" w:rsidRDefault="00E029B4" w:rsidP="00E029B4">
      <w:pPr>
        <w:pStyle w:val="BodyText"/>
        <w:spacing w:after="0"/>
        <w:jc w:val="center"/>
        <w:rPr>
          <w:b/>
          <w:bCs/>
        </w:rPr>
      </w:pPr>
      <w:r w:rsidRPr="00E029B4">
        <w:rPr>
          <w:b/>
          <w:bCs/>
        </w:rPr>
        <w:t>(</w:t>
      </w:r>
      <w:r w:rsidR="00D318E1">
        <w:rPr>
          <w:b/>
          <w:bCs/>
        </w:rPr>
        <w:t>MEMBER</w:t>
      </w:r>
      <w:r w:rsidRPr="00E029B4">
        <w:rPr>
          <w:b/>
          <w:bCs/>
        </w:rPr>
        <w:t xml:space="preserve"> MANAGED)</w:t>
      </w:r>
    </w:p>
    <w:p w14:paraId="603C7B7C" w14:textId="0B5A3B43" w:rsidR="00E029B4" w:rsidRPr="00E029B4" w:rsidRDefault="00B071C2" w:rsidP="00E029B4">
      <w:pPr>
        <w:pStyle w:val="Title3"/>
        <w:spacing w:after="0" w:line="480" w:lineRule="auto"/>
        <w:rPr>
          <w:sz w:val="24"/>
          <w:szCs w:val="24"/>
        </w:rPr>
      </w:pPr>
      <w:r w:rsidRPr="001902C8">
        <w:rPr>
          <w:sz w:val="24"/>
          <w:szCs w:val="24"/>
        </w:rPr>
        <w:t>OF</w:t>
      </w:r>
    </w:p>
    <w:p w14:paraId="65B59A5B" w14:textId="127D57FF" w:rsidR="00152076" w:rsidRDefault="00152076" w:rsidP="00152076">
      <w:pPr>
        <w:pStyle w:val="BodyTextFirstIndent"/>
        <w:jc w:val="center"/>
        <w:rPr>
          <w:b/>
          <w:bCs/>
          <w:sz w:val="24"/>
        </w:rPr>
      </w:pPr>
      <w:r w:rsidRPr="007941BB">
        <w:rPr>
          <w:sz w:val="24"/>
          <w:highlight w:val="yellow"/>
          <w:rtl/>
        </w:rPr>
        <w:t xml:space="preserve">106 </w:t>
      </w:r>
      <w:r w:rsidRPr="007941BB">
        <w:rPr>
          <w:sz w:val="24"/>
          <w:highlight w:val="yellow"/>
        </w:rPr>
        <w:t xml:space="preserve"> South Monastery AVE,</w:t>
      </w:r>
      <w:r w:rsidRPr="00152076">
        <w:rPr>
          <w:sz w:val="24"/>
        </w:rPr>
        <w:t xml:space="preserve"> LLC</w:t>
      </w:r>
    </w:p>
    <w:p w14:paraId="0E2C8E10" w14:textId="25F083E9" w:rsidR="00B071C2" w:rsidRPr="001902C8" w:rsidRDefault="00B071C2" w:rsidP="00D10411">
      <w:pPr>
        <w:pStyle w:val="BodyTextFirstIndent"/>
        <w:jc w:val="both"/>
        <w:rPr>
          <w:sz w:val="24"/>
        </w:rPr>
      </w:pPr>
      <w:r w:rsidRPr="1526496E">
        <w:rPr>
          <w:b/>
          <w:bCs/>
          <w:sz w:val="24"/>
        </w:rPr>
        <w:t xml:space="preserve">THIS OPERATING AGREEMENT </w:t>
      </w:r>
      <w:r w:rsidRPr="1526496E">
        <w:rPr>
          <w:sz w:val="24"/>
        </w:rPr>
        <w:t>(this “Agreement”)</w:t>
      </w:r>
      <w:r w:rsidR="00A54092" w:rsidRPr="1526496E">
        <w:rPr>
          <w:sz w:val="24"/>
        </w:rPr>
        <w:t xml:space="preserve"> </w:t>
      </w:r>
      <w:r w:rsidRPr="1526496E">
        <w:rPr>
          <w:sz w:val="24"/>
        </w:rPr>
        <w:t xml:space="preserve">is entered into as of this </w:t>
      </w:r>
      <w:r w:rsidR="005A5654" w:rsidRPr="007941BB">
        <w:rPr>
          <w:sz w:val="24"/>
          <w:highlight w:val="yellow"/>
        </w:rPr>
        <w:t>2</w:t>
      </w:r>
      <w:r w:rsidR="00152076" w:rsidRPr="007941BB">
        <w:rPr>
          <w:sz w:val="24"/>
          <w:highlight w:val="yellow"/>
        </w:rPr>
        <w:t>9</w:t>
      </w:r>
      <w:r w:rsidR="00A022FF" w:rsidRPr="007941BB">
        <w:rPr>
          <w:sz w:val="24"/>
          <w:highlight w:val="yellow"/>
          <w:vertAlign w:val="superscript"/>
        </w:rPr>
        <w:t>th</w:t>
      </w:r>
      <w:r w:rsidR="00A022FF">
        <w:rPr>
          <w:sz w:val="24"/>
        </w:rPr>
        <w:t xml:space="preserve"> </w:t>
      </w:r>
      <w:r w:rsidR="000C0549">
        <w:rPr>
          <w:sz w:val="24"/>
        </w:rPr>
        <w:t xml:space="preserve">  </w:t>
      </w:r>
      <w:r w:rsidR="00D10411">
        <w:rPr>
          <w:sz w:val="24"/>
        </w:rPr>
        <w:t xml:space="preserve"> </w:t>
      </w:r>
      <w:r w:rsidR="00D26D9E">
        <w:rPr>
          <w:sz w:val="24"/>
        </w:rPr>
        <w:t xml:space="preserve"> </w:t>
      </w:r>
      <w:r w:rsidR="00D468FF">
        <w:rPr>
          <w:sz w:val="24"/>
        </w:rPr>
        <w:t xml:space="preserve"> </w:t>
      </w:r>
      <w:ins w:id="23" w:author="אברהם פודולסקי" w:date="2024-11-06T19:51:00Z" w16du:dateUtc="2024-11-06T17:51:00Z">
        <w:r w:rsidR="00EF0E35">
          <w:rPr>
            <w:sz w:val="24"/>
          </w:rPr>
          <w:t xml:space="preserve"> </w:t>
        </w:r>
      </w:ins>
      <w:ins w:id="24" w:author="אברהם פודולסקי" w:date="2024-10-31T18:19:00Z" w16du:dateUtc="2024-10-31T16:19:00Z">
        <w:r w:rsidR="00994F16">
          <w:rPr>
            <w:sz w:val="24"/>
          </w:rPr>
          <w:t xml:space="preserve"> </w:t>
        </w:r>
      </w:ins>
      <w:ins w:id="25" w:author="אברהם פודולסקי" w:date="2024-10-28T18:46:00Z" w16du:dateUtc="2024-10-28T16:46:00Z">
        <w:r w:rsidR="00C04E2D">
          <w:rPr>
            <w:sz w:val="24"/>
            <w:lang w:bidi="he-IL"/>
          </w:rPr>
          <w:t xml:space="preserve"> </w:t>
        </w:r>
      </w:ins>
      <w:ins w:id="26" w:author="Yitzchok Caplan" w:date="2024-02-01T20:33:00Z">
        <w:del w:id="27" w:author="אברהם פודולסקי" w:date="2024-10-28T18:46:00Z" w16du:dateUtc="2024-10-28T16:46:00Z">
          <w:r w:rsidR="007128D7" w:rsidDel="00C04E2D">
            <w:rPr>
              <w:sz w:val="24"/>
            </w:rPr>
            <w:delText>1</w:delText>
          </w:r>
        </w:del>
      </w:ins>
      <w:ins w:id="28" w:author="Yitzchok Caplan" w:date="2024-02-15T20:57:00Z">
        <w:del w:id="29" w:author="אברהם פודולסקי" w:date="2024-10-28T18:46:00Z" w16du:dateUtc="2024-10-28T16:46:00Z">
          <w:r w:rsidR="000804CC" w:rsidDel="00C04E2D">
            <w:rPr>
              <w:sz w:val="24"/>
            </w:rPr>
            <w:delText>3</w:delText>
          </w:r>
        </w:del>
      </w:ins>
      <w:ins w:id="30" w:author="Iska Mortgage" w:date="2024-07-02T23:39:00Z" w16du:dateUtc="2024-07-03T03:39:00Z">
        <w:del w:id="31" w:author="אברהם פודולסקי" w:date="2024-10-28T18:46:00Z" w16du:dateUtc="2024-10-28T16:46:00Z">
          <w:r w:rsidR="00567EF8" w:rsidDel="00C04E2D">
            <w:rPr>
              <w:sz w:val="24"/>
            </w:rPr>
            <w:delText>1</w:delText>
          </w:r>
        </w:del>
      </w:ins>
      <w:ins w:id="32" w:author="Iska Mortgage" w:date="2024-07-01T13:50:00Z" w16du:dateUtc="2024-07-01T17:50:00Z">
        <w:del w:id="33" w:author="אברהם פודולסקי" w:date="2024-10-28T18:46:00Z" w16du:dateUtc="2024-10-28T16:46:00Z">
          <w:r w:rsidR="00567EF8" w:rsidDel="00C04E2D">
            <w:rPr>
              <w:sz w:val="24"/>
            </w:rPr>
            <w:delText>0</w:delText>
          </w:r>
        </w:del>
      </w:ins>
      <w:ins w:id="34" w:author="Yitzchok" w:date="2024-01-26T10:06:00Z">
        <w:del w:id="35" w:author="אברהם פודולסקי" w:date="2024-10-28T18:46:00Z" w16du:dateUtc="2024-10-28T16:46:00Z">
          <w:r w:rsidR="007E1EA2" w:rsidDel="00C04E2D">
            <w:rPr>
              <w:sz w:val="24"/>
            </w:rPr>
            <w:delText>4</w:delText>
          </w:r>
        </w:del>
      </w:ins>
      <w:ins w:id="36" w:author="Yitzchok Caplan" w:date="2023-12-26T10:20:00Z">
        <w:del w:id="37" w:author="אברהם פודולסקי" w:date="2024-10-28T18:46:00Z" w16du:dateUtc="2024-10-28T16:46:00Z">
          <w:r w:rsidR="00C30DE1" w:rsidDel="00C04E2D">
            <w:rPr>
              <w:sz w:val="24"/>
            </w:rPr>
            <w:delText>6</w:delText>
          </w:r>
        </w:del>
      </w:ins>
      <w:del w:id="38" w:author="אברהם פודולסקי" w:date="2024-10-28T18:46:00Z" w16du:dateUtc="2024-10-28T16:46:00Z">
        <w:r w:rsidR="008A579C" w:rsidRPr="00FC194A" w:rsidDel="00C04E2D">
          <w:rPr>
            <w:sz w:val="24"/>
            <w:highlight w:val="yellow"/>
          </w:rPr>
          <w:delText>____</w:delText>
        </w:r>
        <w:r w:rsidR="00421975" w:rsidRPr="1526496E" w:rsidDel="00C04E2D">
          <w:rPr>
            <w:sz w:val="24"/>
          </w:rPr>
          <w:delText xml:space="preserve"> </w:delText>
        </w:r>
      </w:del>
      <w:ins w:id="39" w:author="Yitzchok Caplan" w:date="2023-12-06T13:40:00Z">
        <w:del w:id="40" w:author="אברהם פודולסקי" w:date="2024-10-28T18:46:00Z" w16du:dateUtc="2024-10-28T16:46:00Z">
          <w:r w:rsidR="0024658A" w:rsidDel="00C04E2D">
            <w:rPr>
              <w:sz w:val="24"/>
            </w:rPr>
            <w:delText>th</w:delText>
          </w:r>
        </w:del>
      </w:ins>
      <w:ins w:id="41" w:author="Yitzchok Caplan" w:date="2023-11-26T10:08:00Z">
        <w:del w:id="42" w:author="אברהם פודולסקי" w:date="2024-10-28T18:46:00Z" w16du:dateUtc="2024-10-28T16:46:00Z">
          <w:r w:rsidR="00627D80" w:rsidDel="00C04E2D">
            <w:rPr>
              <w:sz w:val="24"/>
            </w:rPr>
            <w:delText xml:space="preserve"> </w:delText>
          </w:r>
        </w:del>
      </w:ins>
      <w:ins w:id="43" w:author="brinayiktzoru@gmail.com" w:date="2024-07-23T12:05:00Z" w16du:dateUtc="2024-07-23T16:05:00Z">
        <w:del w:id="44" w:author="אברהם פודולסקי" w:date="2024-10-28T18:46:00Z" w16du:dateUtc="2024-10-28T16:46:00Z">
          <w:r w:rsidR="000552B8" w:rsidDel="00C04E2D">
            <w:rPr>
              <w:sz w:val="24"/>
            </w:rPr>
            <w:delText>th</w:delText>
          </w:r>
        </w:del>
      </w:ins>
      <w:ins w:id="45" w:author="brinayiktzoru@gmail.com" w:date="2024-07-15T10:08:00Z" w16du:dateUtc="2024-07-15T14:08:00Z">
        <w:del w:id="46" w:author="אברהם פודולסקי" w:date="2024-10-28T18:46:00Z" w16du:dateUtc="2024-10-28T16:46:00Z">
          <w:r w:rsidR="00E51FA5" w:rsidDel="00C04E2D">
            <w:rPr>
              <w:sz w:val="24"/>
            </w:rPr>
            <w:delText xml:space="preserve"> </w:delText>
          </w:r>
        </w:del>
      </w:ins>
      <w:r w:rsidRPr="1526496E">
        <w:rPr>
          <w:sz w:val="24"/>
        </w:rPr>
        <w:t xml:space="preserve">day of </w:t>
      </w:r>
      <w:del w:id="47" w:author="Yitzchok Caplan" w:date="2023-10-23T12:09:00Z">
        <w:r w:rsidRPr="00F11E12" w:rsidDel="00333EA7">
          <w:rPr>
            <w:sz w:val="24"/>
            <w:highlight w:val="yellow"/>
            <w:rPrChange w:id="48" w:author="Cooper Stouch" w:date="2022-06-28T12:08:00Z">
              <w:rPr>
                <w:sz w:val="24"/>
              </w:rPr>
            </w:rPrChange>
          </w:rPr>
          <w:delText>_</w:delText>
        </w:r>
        <w:r w:rsidR="00812C6D" w:rsidRPr="00F11E12" w:rsidDel="00333EA7">
          <w:rPr>
            <w:sz w:val="24"/>
            <w:highlight w:val="yellow"/>
            <w:rPrChange w:id="49" w:author="Cooper Stouch" w:date="2022-06-28T12:08:00Z">
              <w:rPr>
                <w:sz w:val="24"/>
              </w:rPr>
            </w:rPrChange>
          </w:rPr>
          <w:delText>___________</w:delText>
        </w:r>
        <w:r w:rsidRPr="1526496E" w:rsidDel="00333EA7">
          <w:rPr>
            <w:sz w:val="24"/>
          </w:rPr>
          <w:delText xml:space="preserve">, </w:delText>
        </w:r>
      </w:del>
      <w:ins w:id="50" w:author="Yitzchok Caplan" w:date="2023-12-19T13:14:00Z">
        <w:del w:id="51" w:author="Yitzchok" w:date="2024-01-26T09:04:00Z">
          <w:r w:rsidR="00976B61" w:rsidDel="007E1EA2">
            <w:rPr>
              <w:sz w:val="24"/>
            </w:rPr>
            <w:delText>December</w:delText>
          </w:r>
        </w:del>
      </w:ins>
      <w:ins w:id="52" w:author="Yitzchok" w:date="2024-01-26T10:06:00Z">
        <w:del w:id="53" w:author="Yitzchok Caplan" w:date="2024-02-01T20:33:00Z">
          <w:r w:rsidR="007E1EA2" w:rsidDel="007128D7">
            <w:rPr>
              <w:sz w:val="24"/>
            </w:rPr>
            <w:delText>December</w:delText>
          </w:r>
        </w:del>
      </w:ins>
      <w:ins w:id="54" w:author="Yitzchok Caplan" w:date="2024-02-15T21:01:00Z">
        <w:del w:id="55" w:author="Iska Mortgage" w:date="2024-03-20T20:47:00Z">
          <w:r w:rsidR="000804CC" w:rsidDel="000D6A24">
            <w:rPr>
              <w:sz w:val="24"/>
            </w:rPr>
            <w:delText>February</w:delText>
          </w:r>
        </w:del>
      </w:ins>
      <w:ins w:id="56" w:author="Iska Mortgage" w:date="2024-07-01T13:50:00Z" w16du:dateUtc="2024-07-01T17:50:00Z">
        <w:del w:id="57" w:author="brinayiktzoru@gmail.com" w:date="2024-07-15T10:08:00Z" w16du:dateUtc="2024-07-15T14:08:00Z">
          <w:r w:rsidR="00567EF8" w:rsidDel="00E51FA5">
            <w:rPr>
              <w:sz w:val="24"/>
            </w:rPr>
            <w:delText>January</w:delText>
          </w:r>
        </w:del>
      </w:ins>
      <w:ins w:id="58" w:author="Yitzchok Caplan" w:date="2023-10-23T12:09:00Z">
        <w:del w:id="59" w:author="brinayiktzoru@gmail.com" w:date="2024-07-15T10:08:00Z" w16du:dateUtc="2024-07-15T14:08:00Z">
          <w:r w:rsidR="00333EA7" w:rsidRPr="1526496E" w:rsidDel="00E51FA5">
            <w:rPr>
              <w:sz w:val="24"/>
            </w:rPr>
            <w:delText>,</w:delText>
          </w:r>
        </w:del>
      </w:ins>
      <w:ins w:id="60" w:author="brinayiktzoru@gmail.com" w:date="2024-07-30T14:31:00Z" w16du:dateUtc="2024-07-30T18:31:00Z">
        <w:r w:rsidR="00C4746C">
          <w:rPr>
            <w:sz w:val="24"/>
          </w:rPr>
          <w:t xml:space="preserve"> </w:t>
        </w:r>
      </w:ins>
      <w:r w:rsidR="000C0549" w:rsidRPr="007941BB">
        <w:rPr>
          <w:sz w:val="24"/>
          <w:highlight w:val="yellow"/>
        </w:rPr>
        <w:t>December</w:t>
      </w:r>
      <w:ins w:id="61" w:author="Yitzchok Caplan" w:date="2023-10-23T12:09:00Z">
        <w:r w:rsidR="00333EA7" w:rsidRPr="007941BB">
          <w:rPr>
            <w:sz w:val="24"/>
            <w:highlight w:val="yellow"/>
          </w:rPr>
          <w:t xml:space="preserve"> </w:t>
        </w:r>
      </w:ins>
      <w:del w:id="62" w:author="Yitzchok Caplan" w:date="2023-11-13T22:18:00Z">
        <w:r w:rsidRPr="007941BB" w:rsidDel="004E6FC3">
          <w:rPr>
            <w:sz w:val="24"/>
            <w:highlight w:val="yellow"/>
          </w:rPr>
          <w:delText>20</w:delText>
        </w:r>
      </w:del>
      <w:del w:id="63" w:author="Yitzchok Caplan" w:date="2023-10-23T12:09:00Z">
        <w:r w:rsidR="00812C6D" w:rsidRPr="007941BB" w:rsidDel="00333EA7">
          <w:rPr>
            <w:sz w:val="24"/>
            <w:highlight w:val="yellow"/>
            <w:rPrChange w:id="64" w:author="Cooper Stouch" w:date="2022-06-28T12:08:00Z">
              <w:rPr>
                <w:sz w:val="24"/>
              </w:rPr>
            </w:rPrChange>
          </w:rPr>
          <w:delText>__</w:delText>
        </w:r>
        <w:r w:rsidRPr="007941BB" w:rsidDel="00333EA7">
          <w:rPr>
            <w:sz w:val="24"/>
            <w:highlight w:val="yellow"/>
          </w:rPr>
          <w:delText xml:space="preserve">, </w:delText>
        </w:r>
      </w:del>
      <w:ins w:id="65" w:author="Yitzchok Caplan" w:date="2023-11-13T22:18:00Z">
        <w:r w:rsidR="004E6FC3" w:rsidRPr="007941BB">
          <w:rPr>
            <w:sz w:val="24"/>
            <w:highlight w:val="yellow"/>
          </w:rPr>
          <w:t>20</w:t>
        </w:r>
      </w:ins>
      <w:ins w:id="66" w:author="Yitzchok Caplan" w:date="2023-12-06T13:41:00Z">
        <w:del w:id="67" w:author="Yitzchok" w:date="2024-01-26T09:04:00Z">
          <w:r w:rsidR="0024658A" w:rsidRPr="007941BB" w:rsidDel="007E1EA2">
            <w:rPr>
              <w:sz w:val="24"/>
              <w:highlight w:val="yellow"/>
            </w:rPr>
            <w:delText>2</w:delText>
          </w:r>
        </w:del>
      </w:ins>
      <w:ins w:id="68" w:author="Yitzchok Caplan" w:date="2023-12-19T09:12:00Z">
        <w:del w:id="69" w:author="Yitzchok" w:date="2024-01-26T09:04:00Z">
          <w:r w:rsidR="00782D22" w:rsidRPr="007941BB" w:rsidDel="007E1EA2">
            <w:rPr>
              <w:sz w:val="24"/>
              <w:highlight w:val="yellow"/>
            </w:rPr>
            <w:delText>3</w:delText>
          </w:r>
        </w:del>
      </w:ins>
      <w:ins w:id="70" w:author="Yitzchok" w:date="2024-01-26T09:04:00Z">
        <w:del w:id="71" w:author="Yitzchok Caplan" w:date="2024-02-01T20:33:00Z">
          <w:r w:rsidR="007E1EA2" w:rsidRPr="007941BB" w:rsidDel="007128D7">
            <w:rPr>
              <w:sz w:val="24"/>
              <w:highlight w:val="yellow"/>
            </w:rPr>
            <w:delText>1</w:delText>
          </w:r>
        </w:del>
      </w:ins>
      <w:ins w:id="72" w:author="Yitzchok" w:date="2024-01-26T10:06:00Z">
        <w:del w:id="73" w:author="Yitzchok Caplan" w:date="2024-02-01T20:33:00Z">
          <w:r w:rsidR="007E1EA2" w:rsidRPr="007941BB" w:rsidDel="007128D7">
            <w:rPr>
              <w:sz w:val="24"/>
              <w:highlight w:val="yellow"/>
            </w:rPr>
            <w:delText>9</w:delText>
          </w:r>
        </w:del>
      </w:ins>
      <w:ins w:id="74" w:author="Yitzchok Caplan" w:date="2024-02-01T20:33:00Z">
        <w:del w:id="75" w:author="brinayiktzoru@gmail.com" w:date="2024-07-25T21:12:00Z" w16du:dateUtc="2024-07-26T01:12:00Z">
          <w:r w:rsidR="007128D7" w:rsidRPr="007941BB" w:rsidDel="003167FF">
            <w:rPr>
              <w:sz w:val="24"/>
              <w:highlight w:val="yellow"/>
            </w:rPr>
            <w:delText>2</w:delText>
          </w:r>
        </w:del>
      </w:ins>
      <w:ins w:id="76" w:author="Yitzchok Caplan" w:date="2024-02-15T21:01:00Z">
        <w:del w:id="77" w:author="brinayiktzoru@gmail.com" w:date="2024-07-25T21:12:00Z" w16du:dateUtc="2024-07-26T01:12:00Z">
          <w:r w:rsidR="000804CC" w:rsidRPr="007941BB" w:rsidDel="003167FF">
            <w:rPr>
              <w:sz w:val="24"/>
              <w:highlight w:val="yellow"/>
            </w:rPr>
            <w:delText>4</w:delText>
          </w:r>
        </w:del>
      </w:ins>
      <w:ins w:id="78" w:author="Iska Mortgage" w:date="2024-07-02T23:39:00Z" w16du:dateUtc="2024-07-03T03:39:00Z">
        <w:del w:id="79" w:author="brinayiktzoru@gmail.com" w:date="2024-07-15T10:09:00Z" w16du:dateUtc="2024-07-15T14:09:00Z">
          <w:r w:rsidR="00567EF8" w:rsidRPr="007941BB" w:rsidDel="00694CFC">
            <w:rPr>
              <w:sz w:val="24"/>
              <w:highlight w:val="yellow"/>
            </w:rPr>
            <w:delText>1</w:delText>
          </w:r>
        </w:del>
      </w:ins>
      <w:ins w:id="80" w:author="brinayiktzoru@gmail.com" w:date="2024-07-30T14:31:00Z" w16du:dateUtc="2024-07-30T18:31:00Z">
        <w:r w:rsidR="00C4746C" w:rsidRPr="007941BB">
          <w:rPr>
            <w:sz w:val="24"/>
            <w:highlight w:val="yellow"/>
          </w:rPr>
          <w:t>24</w:t>
        </w:r>
      </w:ins>
      <w:ins w:id="81" w:author="Yitzchok Caplan" w:date="2023-10-23T12:09:00Z">
        <w:r w:rsidR="00333EA7" w:rsidRPr="1526496E">
          <w:rPr>
            <w:sz w:val="24"/>
          </w:rPr>
          <w:t xml:space="preserve"> </w:t>
        </w:r>
      </w:ins>
      <w:r w:rsidRPr="1526496E">
        <w:rPr>
          <w:sz w:val="24"/>
        </w:rPr>
        <w:t xml:space="preserve">by </w:t>
      </w:r>
      <w:del w:id="82" w:author="Yitzchok Caplan" w:date="2023-10-23T12:09:00Z">
        <w:r w:rsidR="00812C6D" w:rsidRPr="00F11E12" w:rsidDel="00333EA7">
          <w:rPr>
            <w:sz w:val="24"/>
            <w:highlight w:val="yellow"/>
            <w:rPrChange w:id="83" w:author="Cooper Stouch" w:date="2022-06-28T12:09:00Z">
              <w:rPr>
                <w:sz w:val="24"/>
              </w:rPr>
            </w:rPrChange>
          </w:rPr>
          <w:delText>_________________________</w:delText>
        </w:r>
        <w:r w:rsidR="00421975" w:rsidRPr="1526496E" w:rsidDel="00333EA7">
          <w:rPr>
            <w:sz w:val="24"/>
          </w:rPr>
          <w:delText xml:space="preserve">, </w:delText>
        </w:r>
      </w:del>
      <w:ins w:id="84" w:author="Yitzchok Caplan" w:date="2023-12-26T10:20:00Z">
        <w:del w:id="85" w:author="Yitzchok" w:date="2024-01-26T09:02:00Z">
          <w:r w:rsidR="00C30DE1" w:rsidDel="007E1EA2">
            <w:rPr>
              <w:sz w:val="24"/>
            </w:rPr>
            <w:delText>Iska Holdings</w:delText>
          </w:r>
        </w:del>
      </w:ins>
      <w:ins w:id="86" w:author="Yitzchok" w:date="2024-01-26T09:49:00Z">
        <w:del w:id="87" w:author="Yitzchok Caplan" w:date="2024-02-01T20:31:00Z">
          <w:r w:rsidR="007E1EA2" w:rsidDel="007128D7">
            <w:rPr>
              <w:sz w:val="24"/>
            </w:rPr>
            <w:delText>ESJ HOLDINGS</w:delText>
          </w:r>
        </w:del>
      </w:ins>
      <w:ins w:id="88" w:author="Yitzchok Caplan" w:date="2024-02-01T20:31:00Z">
        <w:del w:id="89" w:author="Yitzchok" w:date="2024-02-08T23:04:00Z">
          <w:r w:rsidR="007128D7" w:rsidDel="009E0D8C">
            <w:rPr>
              <w:sz w:val="24"/>
            </w:rPr>
            <w:delText>4100 FRISBY</w:delText>
          </w:r>
        </w:del>
      </w:ins>
      <w:ins w:id="90" w:author="Yitzchok Caplan" w:date="2023-11-26T10:08:00Z">
        <w:del w:id="91" w:author="Yitzchok" w:date="2024-02-08T23:04:00Z">
          <w:r w:rsidR="00627D80" w:rsidRPr="00627D80" w:rsidDel="009E0D8C">
            <w:rPr>
              <w:sz w:val="24"/>
            </w:rPr>
            <w:delText xml:space="preserve"> LLC</w:delText>
          </w:r>
        </w:del>
      </w:ins>
      <w:ins w:id="92" w:author="Yitzchok" w:date="2024-02-08T23:04:00Z">
        <w:del w:id="93" w:author="Yitzchok Caplan" w:date="2024-02-15T20:56:00Z">
          <w:r w:rsidR="009E0D8C" w:rsidDel="000804CC">
            <w:rPr>
              <w:sz w:val="24"/>
            </w:rPr>
            <w:delText>2121 N 7th Street</w:delText>
          </w:r>
        </w:del>
      </w:ins>
      <w:ins w:id="94" w:author="Yitzchok Caplan" w:date="2024-02-15T20:56:00Z">
        <w:del w:id="95" w:author="Iska Mortgage" w:date="2024-03-20T20:43:00Z">
          <w:r w:rsidR="000804CC" w:rsidDel="000D6A24">
            <w:rPr>
              <w:sz w:val="24"/>
            </w:rPr>
            <w:delText>Santee4204</w:delText>
          </w:r>
        </w:del>
      </w:ins>
      <w:ins w:id="96" w:author="Iska Mortgage" w:date="2024-07-02T23:37:00Z" w16du:dateUtc="2024-07-03T03:37:00Z">
        <w:del w:id="97" w:author="brinayiktzoru@gmail.com" w:date="2024-07-15T10:06:00Z" w16du:dateUtc="2024-07-15T14:06:00Z">
          <w:r w:rsidR="00567EF8" w:rsidDel="0008000A">
            <w:rPr>
              <w:sz w:val="24"/>
            </w:rPr>
            <w:delText>115 JERSEY</w:delText>
          </w:r>
        </w:del>
      </w:ins>
      <w:ins w:id="98" w:author="brinayiktzoru@gmail.com" w:date="2024-07-30T14:31:00Z" w16du:dateUtc="2024-07-30T18:31:00Z">
        <w:del w:id="99" w:author="אברהם פודולסקי" w:date="2024-10-01T21:12:00Z" w16du:dateUtc="2024-10-01T18:12:00Z">
          <w:r w:rsidR="00C4746C" w:rsidDel="005B725E">
            <w:rPr>
              <w:sz w:val="24"/>
            </w:rPr>
            <w:delText xml:space="preserve">     </w:delText>
          </w:r>
        </w:del>
        <w:r w:rsidR="00C4746C">
          <w:rPr>
            <w:sz w:val="24"/>
          </w:rPr>
          <w:t xml:space="preserve"> </w:t>
        </w:r>
      </w:ins>
      <w:ins w:id="100" w:author="Yitzchok" w:date="2024-02-08T23:04:00Z">
        <w:del w:id="101" w:author="אברהם פודולסקי" w:date="2024-09-24T19:28:00Z" w16du:dateUtc="2024-09-24T16:28:00Z">
          <w:r w:rsidR="009E0D8C" w:rsidDel="005E5545">
            <w:rPr>
              <w:sz w:val="24"/>
            </w:rPr>
            <w:delText xml:space="preserve"> </w:delText>
          </w:r>
          <w:r w:rsidR="009E0D8C" w:rsidRPr="007941BB" w:rsidDel="005E5545">
            <w:rPr>
              <w:sz w:val="24"/>
              <w:highlight w:val="yellow"/>
            </w:rPr>
            <w:delText>LLC</w:delText>
          </w:r>
        </w:del>
      </w:ins>
      <w:r w:rsidR="00152076" w:rsidRPr="007941BB">
        <w:rPr>
          <w:sz w:val="24"/>
          <w:highlight w:val="yellow"/>
          <w:rtl/>
        </w:rPr>
        <w:t xml:space="preserve">106 </w:t>
      </w:r>
      <w:r w:rsidR="00152076" w:rsidRPr="007941BB">
        <w:rPr>
          <w:sz w:val="24"/>
          <w:highlight w:val="yellow"/>
        </w:rPr>
        <w:t xml:space="preserve"> South Monastery AVE,</w:t>
      </w:r>
      <w:r w:rsidR="00152076">
        <w:rPr>
          <w:sz w:val="24"/>
        </w:rPr>
        <w:t xml:space="preserve"> LLC</w:t>
      </w:r>
      <w:ins w:id="102" w:author="Yitzchok Caplan" w:date="2023-11-03T11:00:00Z">
        <w:del w:id="103" w:author="אברהם פודולסקי" w:date="2024-10-07T21:57:00Z" w16du:dateUtc="2024-10-07T18:57:00Z">
          <w:r w:rsidR="00B42D0F" w:rsidRPr="00B42D0F" w:rsidDel="004C3832">
            <w:rPr>
              <w:sz w:val="24"/>
            </w:rPr>
            <w:delText xml:space="preserve"> </w:delText>
          </w:r>
        </w:del>
      </w:ins>
      <w:del w:id="104" w:author="Yitzchok Caplan" w:date="2023-11-01T10:04:00Z">
        <w:r w:rsidR="00A54092" w:rsidRPr="1526496E" w:rsidDel="00AF56E6">
          <w:rPr>
            <w:sz w:val="24"/>
          </w:rPr>
          <w:delText>LLC</w:delText>
        </w:r>
      </w:del>
      <w:del w:id="105" w:author="Yitzchok Caplan" w:date="2023-11-03T11:00:00Z">
        <w:r w:rsidR="00A54092" w:rsidRPr="1526496E" w:rsidDel="00B42D0F">
          <w:rPr>
            <w:sz w:val="24"/>
          </w:rPr>
          <w:delText xml:space="preserve"> </w:delText>
        </w:r>
      </w:del>
      <w:r w:rsidR="00A54092" w:rsidRPr="1526496E">
        <w:rPr>
          <w:sz w:val="24"/>
        </w:rPr>
        <w:t>(the “Company”) and the undersigned members (the “Members”)</w:t>
      </w:r>
    </w:p>
    <w:p w14:paraId="5E52AB77" w14:textId="768D9B5F" w:rsidR="00B071C2" w:rsidRPr="001902C8" w:rsidRDefault="00B071C2" w:rsidP="1526496E">
      <w:pPr>
        <w:pStyle w:val="BodyTextFirstIndent"/>
        <w:jc w:val="both"/>
        <w:rPr>
          <w:sz w:val="24"/>
        </w:rPr>
      </w:pPr>
      <w:r w:rsidRPr="1526496E">
        <w:rPr>
          <w:b/>
          <w:bCs/>
          <w:sz w:val="24"/>
        </w:rPr>
        <w:t>WHEREAS</w:t>
      </w:r>
      <w:r w:rsidRPr="1526496E">
        <w:rPr>
          <w:sz w:val="24"/>
        </w:rPr>
        <w:t>, the Company was formed on</w:t>
      </w:r>
      <w:ins w:id="106" w:author="brinayiktzoru@gmail.com" w:date="2024-07-30T14:31:00Z" w16du:dateUtc="2024-07-30T18:31:00Z">
        <w:r w:rsidR="00C4746C">
          <w:rPr>
            <w:sz w:val="24"/>
          </w:rPr>
          <w:t xml:space="preserve"> </w:t>
        </w:r>
      </w:ins>
      <w:r w:rsidR="00BD3395" w:rsidRPr="007941BB">
        <w:rPr>
          <w:sz w:val="24"/>
          <w:highlight w:val="yellow"/>
        </w:rPr>
        <w:t>29</w:t>
      </w:r>
      <w:r w:rsidR="00BD3395" w:rsidRPr="007941BB">
        <w:rPr>
          <w:sz w:val="24"/>
          <w:highlight w:val="yellow"/>
          <w:vertAlign w:val="superscript"/>
        </w:rPr>
        <w:t>th</w:t>
      </w:r>
      <w:r w:rsidR="00BD3395">
        <w:rPr>
          <w:sz w:val="24"/>
        </w:rPr>
        <w:t xml:space="preserve"> </w:t>
      </w:r>
      <w:r w:rsidR="007941BB">
        <w:rPr>
          <w:sz w:val="24"/>
        </w:rPr>
        <w:t>day</w:t>
      </w:r>
      <w:r w:rsidR="00D10411">
        <w:rPr>
          <w:sz w:val="24"/>
        </w:rPr>
        <w:t xml:space="preserve"> </w:t>
      </w:r>
      <w:ins w:id="107" w:author="אברהם פודולסקי" w:date="2024-09-20T00:39:00Z" w16du:dateUtc="2024-09-19T21:39:00Z">
        <w:r w:rsidR="00C43540">
          <w:rPr>
            <w:sz w:val="24"/>
          </w:rPr>
          <w:t xml:space="preserve">of </w:t>
        </w:r>
      </w:ins>
      <w:r w:rsidR="00BD3395" w:rsidRPr="007941BB">
        <w:rPr>
          <w:sz w:val="24"/>
          <w:highlight w:val="yellow"/>
        </w:rPr>
        <w:t>December</w:t>
      </w:r>
      <w:r w:rsidRPr="007941BB">
        <w:rPr>
          <w:sz w:val="24"/>
          <w:highlight w:val="yellow"/>
        </w:rPr>
        <w:t xml:space="preserve"> </w:t>
      </w:r>
      <w:ins w:id="108" w:author="Yitzchok Caplan" w:date="2023-12-19T13:13:00Z">
        <w:del w:id="109" w:author="Yitzchok" w:date="2024-01-26T09:04:00Z">
          <w:r w:rsidR="00976B61" w:rsidRPr="007941BB" w:rsidDel="007E1EA2">
            <w:rPr>
              <w:sz w:val="24"/>
              <w:highlight w:val="yellow"/>
            </w:rPr>
            <w:delText>December</w:delText>
          </w:r>
        </w:del>
      </w:ins>
      <w:ins w:id="110" w:author="Yitzchok" w:date="2024-01-26T10:06:00Z">
        <w:del w:id="111" w:author="Yitzchok Caplan" w:date="2024-02-01T20:33:00Z">
          <w:r w:rsidR="007E1EA2" w:rsidRPr="007941BB" w:rsidDel="007128D7">
            <w:rPr>
              <w:sz w:val="24"/>
              <w:highlight w:val="yellow"/>
            </w:rPr>
            <w:delText>December</w:delText>
          </w:r>
        </w:del>
      </w:ins>
      <w:ins w:id="112" w:author="Yitzchok Caplan" w:date="2024-02-01T20:33:00Z">
        <w:del w:id="113" w:author="Yitzchok" w:date="2024-02-08T23:05:00Z">
          <w:r w:rsidR="007128D7" w:rsidRPr="007941BB" w:rsidDel="009E0D8C">
            <w:rPr>
              <w:sz w:val="24"/>
              <w:highlight w:val="yellow"/>
            </w:rPr>
            <w:delText>October</w:delText>
          </w:r>
        </w:del>
      </w:ins>
      <w:ins w:id="114" w:author="Yitzchok" w:date="2024-02-08T23:05:00Z">
        <w:del w:id="115" w:author="Yitzchok Caplan" w:date="2024-02-15T20:56:00Z">
          <w:r w:rsidR="009E0D8C" w:rsidRPr="007941BB" w:rsidDel="000804CC">
            <w:rPr>
              <w:sz w:val="24"/>
              <w:highlight w:val="yellow"/>
            </w:rPr>
            <w:delText>June</w:delText>
          </w:r>
        </w:del>
      </w:ins>
      <w:ins w:id="116" w:author="Yitzchok Caplan" w:date="2024-02-15T20:56:00Z">
        <w:del w:id="117" w:author="Iska Mortgage" w:date="2024-03-20T20:47:00Z">
          <w:r w:rsidR="000804CC" w:rsidRPr="007941BB" w:rsidDel="000D6A24">
            <w:rPr>
              <w:sz w:val="24"/>
              <w:highlight w:val="yellow"/>
            </w:rPr>
            <w:delText>February</w:delText>
          </w:r>
        </w:del>
      </w:ins>
      <w:ins w:id="118" w:author="Iska Mortgage" w:date="2024-07-02T23:39:00Z" w16du:dateUtc="2024-07-03T03:39:00Z">
        <w:del w:id="119" w:author="brinayiktzoru@gmail.com" w:date="2024-07-15T10:08:00Z" w16du:dateUtc="2024-07-15T14:08:00Z">
          <w:r w:rsidR="00567EF8" w:rsidRPr="007941BB" w:rsidDel="00E51FA5">
            <w:rPr>
              <w:sz w:val="24"/>
              <w:highlight w:val="yellow"/>
            </w:rPr>
            <w:delText>October</w:delText>
          </w:r>
        </w:del>
      </w:ins>
      <w:ins w:id="120" w:author="brinayiktzoru@gmail.com" w:date="2024-07-30T14:31:00Z" w16du:dateUtc="2024-07-30T18:31:00Z">
        <w:del w:id="121" w:author="אברהם פודולסקי" w:date="2024-09-20T00:39:00Z" w16du:dateUtc="2024-09-19T21:39:00Z">
          <w:r w:rsidR="00C4746C" w:rsidRPr="007941BB" w:rsidDel="00C43540">
            <w:rPr>
              <w:sz w:val="24"/>
              <w:highlight w:val="yellow"/>
            </w:rPr>
            <w:delText xml:space="preserve"> </w:delText>
          </w:r>
        </w:del>
      </w:ins>
      <w:ins w:id="122" w:author="Iska Mortgage" w:date="2024-05-30T00:25:00Z" w16du:dateUtc="2024-05-30T04:25:00Z">
        <w:del w:id="123" w:author="brinayiktzoru@gmail.com" w:date="2024-07-30T14:31:00Z" w16du:dateUtc="2024-07-30T18:31:00Z">
          <w:r w:rsidR="003E3C0F" w:rsidRPr="007941BB" w:rsidDel="00C4746C">
            <w:rPr>
              <w:sz w:val="24"/>
              <w:highlight w:val="yellow"/>
            </w:rPr>
            <w:delText xml:space="preserve"> </w:delText>
          </w:r>
        </w:del>
      </w:ins>
      <w:ins w:id="124" w:author="Iska Mortgage" w:date="2024-07-02T23:39:00Z" w16du:dateUtc="2024-07-03T03:39:00Z">
        <w:del w:id="125" w:author="brinayiktzoru@gmail.com" w:date="2024-07-15T10:08:00Z" w16du:dateUtc="2024-07-15T14:08:00Z">
          <w:r w:rsidR="00567EF8" w:rsidRPr="007941BB" w:rsidDel="00E51FA5">
            <w:rPr>
              <w:sz w:val="24"/>
              <w:highlight w:val="yellow"/>
            </w:rPr>
            <w:delText>1</w:delText>
          </w:r>
        </w:del>
      </w:ins>
      <w:ins w:id="126" w:author="Iska Mortgage" w:date="2024-07-01T13:51:00Z" w16du:dateUtc="2024-07-01T17:51:00Z">
        <w:del w:id="127" w:author="brinayiktzoru@gmail.com" w:date="2024-07-15T10:08:00Z" w16du:dateUtc="2024-07-15T14:08:00Z">
          <w:r w:rsidR="00567EF8" w:rsidRPr="007941BB" w:rsidDel="00E51FA5">
            <w:rPr>
              <w:sz w:val="24"/>
              <w:highlight w:val="yellow"/>
            </w:rPr>
            <w:delText>0</w:delText>
          </w:r>
        </w:del>
      </w:ins>
      <w:ins w:id="128" w:author="brinayiktzoru@gmail.com" w:date="2024-07-15T10:08:00Z" w16du:dateUtc="2024-07-15T14:08:00Z">
        <w:r w:rsidR="00E51FA5" w:rsidRPr="007941BB">
          <w:rPr>
            <w:sz w:val="24"/>
            <w:highlight w:val="yellow"/>
          </w:rPr>
          <w:t>,</w:t>
        </w:r>
      </w:ins>
      <w:ins w:id="129" w:author="Iska Mortgage" w:date="2024-05-30T00:25:00Z" w16du:dateUtc="2024-05-30T04:25:00Z">
        <w:del w:id="130" w:author="brinayiktzoru@gmail.com" w:date="2024-07-15T10:08:00Z" w16du:dateUtc="2024-07-15T14:08:00Z">
          <w:r w:rsidR="003E3C0F" w:rsidRPr="007941BB" w:rsidDel="00E51FA5">
            <w:rPr>
              <w:sz w:val="24"/>
              <w:highlight w:val="yellow"/>
            </w:rPr>
            <w:delText>,</w:delText>
          </w:r>
        </w:del>
        <w:r w:rsidR="003E3C0F" w:rsidRPr="007941BB">
          <w:rPr>
            <w:sz w:val="24"/>
            <w:highlight w:val="yellow"/>
          </w:rPr>
          <w:t xml:space="preserve"> 20</w:t>
        </w:r>
        <w:del w:id="131" w:author="brinayiktzoru@gmail.com" w:date="2024-07-25T21:12:00Z" w16du:dateUtc="2024-07-26T01:12:00Z">
          <w:r w:rsidR="003E3C0F" w:rsidRPr="007941BB" w:rsidDel="003167FF">
            <w:rPr>
              <w:sz w:val="24"/>
              <w:highlight w:val="yellow"/>
            </w:rPr>
            <w:delText>2</w:delText>
          </w:r>
        </w:del>
      </w:ins>
      <w:ins w:id="132" w:author="Iska Mortgage" w:date="2024-07-02T23:39:00Z" w16du:dateUtc="2024-07-03T03:39:00Z">
        <w:del w:id="133" w:author="brinayiktzoru@gmail.com" w:date="2024-07-15T10:08:00Z" w16du:dateUtc="2024-07-15T14:08:00Z">
          <w:r w:rsidR="00567EF8" w:rsidRPr="007941BB" w:rsidDel="00E51FA5">
            <w:rPr>
              <w:sz w:val="24"/>
              <w:highlight w:val="yellow"/>
            </w:rPr>
            <w:delText>1</w:delText>
          </w:r>
        </w:del>
      </w:ins>
      <w:ins w:id="134" w:author="brinayiktzoru@gmail.com" w:date="2024-07-30T14:31:00Z" w16du:dateUtc="2024-07-30T18:31:00Z">
        <w:r w:rsidR="00C4746C" w:rsidRPr="007941BB">
          <w:rPr>
            <w:sz w:val="24"/>
            <w:highlight w:val="yellow"/>
          </w:rPr>
          <w:t>2</w:t>
        </w:r>
        <w:del w:id="135" w:author="אברהם פודולסקי" w:date="2024-09-24T19:30:00Z" w16du:dateUtc="2024-09-24T16:30:00Z">
          <w:r w:rsidR="00C4746C" w:rsidRPr="007941BB" w:rsidDel="005E5545">
            <w:rPr>
              <w:sz w:val="24"/>
              <w:highlight w:val="yellow"/>
            </w:rPr>
            <w:delText>4</w:delText>
          </w:r>
        </w:del>
      </w:ins>
      <w:r w:rsidR="00506CC8" w:rsidRPr="007941BB">
        <w:rPr>
          <w:sz w:val="24"/>
          <w:highlight w:val="yellow"/>
        </w:rPr>
        <w:t>4</w:t>
      </w:r>
      <w:ins w:id="136" w:author="Yitzchok Caplan" w:date="2023-11-08T10:24:00Z">
        <w:del w:id="137" w:author="Iska Mortgage" w:date="2024-05-30T00:25:00Z" w16du:dateUtc="2024-05-30T04:25:00Z">
          <w:r w:rsidR="00E72FD2" w:rsidDel="003E3C0F">
            <w:rPr>
              <w:sz w:val="24"/>
            </w:rPr>
            <w:delText xml:space="preserve"> </w:delText>
          </w:r>
        </w:del>
      </w:ins>
      <w:ins w:id="138" w:author="Yitzchok Caplan" w:date="2024-02-01T20:33:00Z">
        <w:del w:id="139" w:author="Yitzchok" w:date="2024-02-08T23:05:00Z">
          <w:r w:rsidR="007128D7" w:rsidDel="009E0D8C">
            <w:rPr>
              <w:sz w:val="24"/>
            </w:rPr>
            <w:delText>11</w:delText>
          </w:r>
        </w:del>
      </w:ins>
      <w:ins w:id="140" w:author="Yitzchok" w:date="2024-02-08T23:05:00Z">
        <w:del w:id="141" w:author="Yitzchok Caplan" w:date="2024-02-15T20:56:00Z">
          <w:r w:rsidR="009E0D8C" w:rsidDel="000804CC">
            <w:rPr>
              <w:sz w:val="24"/>
            </w:rPr>
            <w:delText>29</w:delText>
          </w:r>
        </w:del>
      </w:ins>
      <w:ins w:id="142" w:author="Yitzchok Caplan" w:date="2024-02-15T20:56:00Z">
        <w:del w:id="143" w:author="Iska Mortgage" w:date="2024-03-20T20:47:00Z">
          <w:r w:rsidR="000804CC" w:rsidDel="000D6A24">
            <w:rPr>
              <w:sz w:val="24"/>
            </w:rPr>
            <w:delText>13</w:delText>
          </w:r>
        </w:del>
      </w:ins>
      <w:ins w:id="144" w:author="Yitzchok" w:date="2024-01-26T10:06:00Z">
        <w:del w:id="145" w:author="Yitzchok Caplan" w:date="2024-02-01T20:33:00Z">
          <w:r w:rsidR="007E1EA2" w:rsidDel="007128D7">
            <w:rPr>
              <w:sz w:val="24"/>
            </w:rPr>
            <w:delText>4</w:delText>
          </w:r>
        </w:del>
      </w:ins>
      <w:ins w:id="146" w:author="Yitzchok Caplan" w:date="2023-11-03T11:02:00Z">
        <w:del w:id="147" w:author="Iska Mortgage" w:date="2024-05-30T00:25:00Z" w16du:dateUtc="2024-05-30T04:25:00Z">
          <w:r w:rsidR="00B42D0F" w:rsidRPr="1526496E" w:rsidDel="003E3C0F">
            <w:rPr>
              <w:sz w:val="24"/>
            </w:rPr>
            <w:delText>, 20</w:delText>
          </w:r>
        </w:del>
      </w:ins>
      <w:ins w:id="148" w:author="Yitzchok Caplan" w:date="2023-12-06T13:41:00Z">
        <w:del w:id="149" w:author="Yitzchok" w:date="2024-01-26T09:04:00Z">
          <w:r w:rsidR="0024658A" w:rsidDel="007E1EA2">
            <w:rPr>
              <w:sz w:val="24"/>
            </w:rPr>
            <w:delText>2</w:delText>
          </w:r>
        </w:del>
      </w:ins>
      <w:ins w:id="150" w:author="Yitzchok Caplan" w:date="2023-12-19T09:12:00Z">
        <w:del w:id="151" w:author="Yitzchok" w:date="2024-01-26T09:04:00Z">
          <w:r w:rsidR="00782D22" w:rsidDel="007E1EA2">
            <w:rPr>
              <w:sz w:val="24"/>
            </w:rPr>
            <w:delText>3</w:delText>
          </w:r>
        </w:del>
      </w:ins>
      <w:ins w:id="152" w:author="Yitzchok Caplan" w:date="2024-02-01T20:33:00Z">
        <w:del w:id="153" w:author="Iska Mortgage" w:date="2024-03-20T20:47:00Z">
          <w:r w:rsidR="007128D7" w:rsidDel="000D6A24">
            <w:rPr>
              <w:sz w:val="24"/>
            </w:rPr>
            <w:delText>23</w:delText>
          </w:r>
        </w:del>
      </w:ins>
      <w:ins w:id="154" w:author="Yitzchok" w:date="2024-02-08T23:05:00Z">
        <w:del w:id="155" w:author="Iska Mortgage" w:date="2024-03-20T20:47:00Z">
          <w:r w:rsidR="009E0D8C" w:rsidDel="000D6A24">
            <w:rPr>
              <w:sz w:val="24"/>
            </w:rPr>
            <w:delText>1</w:delText>
          </w:r>
        </w:del>
      </w:ins>
      <w:ins w:id="156" w:author="Yitzchok Caplan" w:date="2024-02-15T20:56:00Z">
        <w:del w:id="157" w:author="Iska Mortgage" w:date="2024-03-20T20:47:00Z">
          <w:r w:rsidR="000804CC" w:rsidDel="000D6A24">
            <w:rPr>
              <w:sz w:val="24"/>
            </w:rPr>
            <w:delText>4</w:delText>
          </w:r>
        </w:del>
      </w:ins>
      <w:ins w:id="158" w:author="Yitzchok" w:date="2024-01-26T09:04:00Z">
        <w:del w:id="159" w:author="Yitzchok Caplan" w:date="2024-02-01T20:33:00Z">
          <w:r w:rsidR="007E1EA2" w:rsidDel="007128D7">
            <w:rPr>
              <w:sz w:val="24"/>
            </w:rPr>
            <w:delText>1</w:delText>
          </w:r>
        </w:del>
      </w:ins>
      <w:ins w:id="160" w:author="Yitzchok" w:date="2024-01-26T10:06:00Z">
        <w:del w:id="161" w:author="Yitzchok Caplan" w:date="2024-02-01T20:33:00Z">
          <w:r w:rsidR="007E1EA2" w:rsidDel="007128D7">
            <w:rPr>
              <w:sz w:val="24"/>
            </w:rPr>
            <w:delText>9</w:delText>
          </w:r>
        </w:del>
      </w:ins>
      <w:del w:id="162" w:author="Yitzchok Caplan" w:date="2023-10-23T12:09:00Z">
        <w:r w:rsidR="00812C6D" w:rsidRPr="00F11E12" w:rsidDel="00333EA7">
          <w:rPr>
            <w:sz w:val="24"/>
            <w:highlight w:val="yellow"/>
            <w:rPrChange w:id="163" w:author="Cooper Stouch" w:date="2022-06-28T12:09:00Z">
              <w:rPr>
                <w:sz w:val="24"/>
              </w:rPr>
            </w:rPrChange>
          </w:rPr>
          <w:delText>____________</w:delText>
        </w:r>
        <w:r w:rsidR="00D90DE5" w:rsidRPr="1526496E" w:rsidDel="00333EA7">
          <w:rPr>
            <w:sz w:val="24"/>
          </w:rPr>
          <w:delText xml:space="preserve">, </w:delText>
        </w:r>
      </w:del>
      <w:del w:id="164" w:author="Yitzchok Caplan" w:date="2023-11-03T11:02:00Z">
        <w:r w:rsidR="00D90DE5" w:rsidRPr="1526496E" w:rsidDel="00B42D0F">
          <w:rPr>
            <w:sz w:val="24"/>
          </w:rPr>
          <w:delText>20</w:delText>
        </w:r>
      </w:del>
      <w:del w:id="165" w:author="Yitzchok Caplan" w:date="2023-10-23T12:09:00Z">
        <w:r w:rsidR="00812C6D" w:rsidRPr="00F11E12" w:rsidDel="00333EA7">
          <w:rPr>
            <w:sz w:val="24"/>
            <w:highlight w:val="yellow"/>
            <w:rPrChange w:id="166" w:author="Cooper Stouch" w:date="2022-06-28T12:09:00Z">
              <w:rPr>
                <w:sz w:val="24"/>
              </w:rPr>
            </w:rPrChange>
          </w:rPr>
          <w:delText>____</w:delText>
        </w:r>
        <w:r w:rsidRPr="1526496E" w:rsidDel="00333EA7">
          <w:rPr>
            <w:sz w:val="24"/>
          </w:rPr>
          <w:delText xml:space="preserve">, </w:delText>
        </w:r>
      </w:del>
      <w:ins w:id="167" w:author="Yitzchok Caplan" w:date="2023-10-23T12:09:00Z">
        <w:r w:rsidR="00333EA7" w:rsidRPr="1526496E">
          <w:rPr>
            <w:sz w:val="24"/>
          </w:rPr>
          <w:t xml:space="preserve">, </w:t>
        </w:r>
      </w:ins>
      <w:r w:rsidRPr="1526496E">
        <w:rPr>
          <w:sz w:val="24"/>
        </w:rPr>
        <w:t xml:space="preserve">upon the filing of its Certificate of Formation with the State of </w:t>
      </w:r>
      <w:del w:id="168" w:author="Yitzchok Caplan" w:date="2023-10-23T12:09:00Z">
        <w:r w:rsidR="00812C6D" w:rsidRPr="007941BB" w:rsidDel="00333EA7">
          <w:rPr>
            <w:sz w:val="24"/>
            <w:highlight w:val="yellow"/>
            <w:rPrChange w:id="169" w:author="Cooper Stouch" w:date="2022-06-28T12:09:00Z">
              <w:rPr>
                <w:sz w:val="24"/>
              </w:rPr>
            </w:rPrChange>
          </w:rPr>
          <w:delText>_________________</w:delText>
        </w:r>
        <w:r w:rsidR="008A579C" w:rsidRPr="007941BB" w:rsidDel="00333EA7">
          <w:rPr>
            <w:sz w:val="24"/>
            <w:highlight w:val="yellow"/>
          </w:rPr>
          <w:delText>;</w:delText>
        </w:r>
        <w:r w:rsidRPr="007941BB" w:rsidDel="00333EA7">
          <w:rPr>
            <w:sz w:val="24"/>
            <w:highlight w:val="yellow"/>
          </w:rPr>
          <w:delText xml:space="preserve"> </w:delText>
        </w:r>
      </w:del>
      <w:ins w:id="170" w:author="Yitzchok Caplan" w:date="2023-12-05T11:42:00Z">
        <w:del w:id="171" w:author="Yitzchok" w:date="2024-02-08T23:04:00Z">
          <w:r w:rsidR="007B7612" w:rsidRPr="007941BB" w:rsidDel="009E0D8C">
            <w:rPr>
              <w:sz w:val="24"/>
              <w:highlight w:val="yellow"/>
            </w:rPr>
            <w:delText>New Jersey</w:delText>
          </w:r>
        </w:del>
      </w:ins>
      <w:ins w:id="172" w:author="Yitzchok" w:date="2024-02-08T23:04:00Z">
        <w:del w:id="173" w:author="Yitzchok Caplan" w:date="2024-02-15T20:57:00Z">
          <w:r w:rsidR="009E0D8C" w:rsidRPr="007941BB" w:rsidDel="000804CC">
            <w:rPr>
              <w:sz w:val="24"/>
              <w:highlight w:val="yellow"/>
            </w:rPr>
            <w:delText>Maryland</w:delText>
          </w:r>
        </w:del>
      </w:ins>
      <w:ins w:id="174" w:author="Yitzchok Caplan" w:date="2024-02-15T20:57:00Z">
        <w:del w:id="175" w:author="Iska Mortgage" w:date="2024-03-20T20:43:00Z">
          <w:r w:rsidR="000804CC" w:rsidRPr="007941BB" w:rsidDel="000D6A24">
            <w:rPr>
              <w:sz w:val="24"/>
              <w:highlight w:val="yellow"/>
            </w:rPr>
            <w:delText>Florida</w:delText>
          </w:r>
        </w:del>
      </w:ins>
      <w:ins w:id="176" w:author="Iska Mortgage" w:date="2024-05-30T00:26:00Z" w16du:dateUtc="2024-05-30T04:26:00Z">
        <w:del w:id="177" w:author="brinayiktzoru@gmail.com" w:date="2024-07-15T10:07:00Z" w16du:dateUtc="2024-07-15T14:07:00Z">
          <w:r w:rsidR="003E3C0F" w:rsidRPr="007941BB" w:rsidDel="0008000A">
            <w:rPr>
              <w:sz w:val="24"/>
              <w:highlight w:val="yellow"/>
            </w:rPr>
            <w:delText>New Jersey</w:delText>
          </w:r>
        </w:del>
      </w:ins>
      <w:ins w:id="178" w:author="brinayiktzoru@gmail.com" w:date="2024-07-30T14:31:00Z" w16du:dateUtc="2024-07-30T18:31:00Z">
        <w:del w:id="179" w:author="אברהם פודולסקי" w:date="2024-09-20T00:40:00Z" w16du:dateUtc="2024-09-19T21:40:00Z">
          <w:r w:rsidR="00C4746C" w:rsidRPr="007941BB" w:rsidDel="00C43540">
            <w:rPr>
              <w:sz w:val="24"/>
              <w:highlight w:val="yellow"/>
            </w:rPr>
            <w:delText>Ohio</w:delText>
          </w:r>
        </w:del>
      </w:ins>
      <w:r w:rsidR="00152076" w:rsidRPr="007941BB">
        <w:rPr>
          <w:sz w:val="24"/>
          <w:highlight w:val="yellow"/>
        </w:rPr>
        <w:t>Maryland</w:t>
      </w:r>
      <w:ins w:id="180" w:author="Yitzchok Caplan" w:date="2023-10-23T12:09:00Z">
        <w:r w:rsidR="00333EA7" w:rsidRPr="1526496E">
          <w:rPr>
            <w:sz w:val="24"/>
          </w:rPr>
          <w:t xml:space="preserve">; </w:t>
        </w:r>
      </w:ins>
      <w:r w:rsidRPr="1526496E">
        <w:rPr>
          <w:sz w:val="24"/>
        </w:rPr>
        <w:t>and</w:t>
      </w:r>
    </w:p>
    <w:p w14:paraId="2488E227" w14:textId="636C8DB4" w:rsidR="00B071C2" w:rsidRPr="001902C8" w:rsidRDefault="00B071C2" w:rsidP="1526496E">
      <w:pPr>
        <w:pStyle w:val="BodyTextFirstIndent"/>
        <w:jc w:val="both"/>
        <w:rPr>
          <w:sz w:val="24"/>
        </w:rPr>
      </w:pPr>
      <w:r w:rsidRPr="1526496E">
        <w:rPr>
          <w:b/>
          <w:bCs/>
          <w:sz w:val="24"/>
        </w:rPr>
        <w:t>WHEREAS</w:t>
      </w:r>
      <w:r w:rsidRPr="1526496E">
        <w:rPr>
          <w:sz w:val="24"/>
        </w:rPr>
        <w:t>, the Member</w:t>
      </w:r>
      <w:r w:rsidR="001112B5" w:rsidRPr="1526496E">
        <w:rPr>
          <w:sz w:val="24"/>
        </w:rPr>
        <w:t>s</w:t>
      </w:r>
      <w:r w:rsidR="00A54092" w:rsidRPr="1526496E">
        <w:rPr>
          <w:sz w:val="24"/>
        </w:rPr>
        <w:t xml:space="preserve"> and the Company desire</w:t>
      </w:r>
      <w:r w:rsidRPr="1526496E">
        <w:rPr>
          <w:sz w:val="24"/>
        </w:rPr>
        <w:t xml:space="preserve"> to adopt an operating agreement containing provisions relating to the business of the Company, the conduct of its affairs and the rights, powers, preferences, limitations and responsibilities of its Member</w:t>
      </w:r>
      <w:r w:rsidR="00421975" w:rsidRPr="1526496E">
        <w:rPr>
          <w:sz w:val="24"/>
        </w:rPr>
        <w:t>s</w:t>
      </w:r>
      <w:r w:rsidRPr="1526496E">
        <w:rPr>
          <w:sz w:val="24"/>
        </w:rPr>
        <w:t xml:space="preserve"> </w:t>
      </w:r>
      <w:r w:rsidR="00421975" w:rsidRPr="1526496E">
        <w:rPr>
          <w:sz w:val="24"/>
        </w:rPr>
        <w:t>(</w:t>
      </w:r>
      <w:r w:rsidRPr="1526496E">
        <w:rPr>
          <w:sz w:val="24"/>
        </w:rPr>
        <w:t>as defined below).</w:t>
      </w:r>
    </w:p>
    <w:p w14:paraId="3258B78D" w14:textId="3B757ABB" w:rsidR="00B071C2" w:rsidRPr="001902C8" w:rsidRDefault="00B071C2" w:rsidP="1526496E">
      <w:pPr>
        <w:pStyle w:val="BodyTextFirstIndent"/>
        <w:jc w:val="both"/>
        <w:rPr>
          <w:sz w:val="24"/>
        </w:rPr>
      </w:pPr>
      <w:r w:rsidRPr="1526496E">
        <w:rPr>
          <w:b/>
          <w:bCs/>
          <w:sz w:val="24"/>
        </w:rPr>
        <w:t>NOW, THEREFORE</w:t>
      </w:r>
      <w:r w:rsidRPr="1526496E">
        <w:rPr>
          <w:sz w:val="24"/>
        </w:rPr>
        <w:t>, the Member</w:t>
      </w:r>
      <w:r w:rsidR="00421975" w:rsidRPr="1526496E">
        <w:rPr>
          <w:sz w:val="24"/>
        </w:rPr>
        <w:t>s hereby adopt</w:t>
      </w:r>
      <w:r w:rsidRPr="1526496E">
        <w:rPr>
          <w:sz w:val="24"/>
        </w:rPr>
        <w:t xml:space="preserve"> this operating agreement as contemplated by the </w:t>
      </w:r>
      <w:del w:id="181" w:author="Yitzchok Caplan" w:date="2023-10-23T12:10:00Z">
        <w:r w:rsidR="00812C6D" w:rsidRPr="007941BB" w:rsidDel="00333EA7">
          <w:rPr>
            <w:sz w:val="24"/>
            <w:highlight w:val="yellow"/>
            <w:rPrChange w:id="182" w:author="Cooper Stouch" w:date="2022-06-28T12:09:00Z">
              <w:rPr>
                <w:sz w:val="24"/>
              </w:rPr>
            </w:rPrChange>
          </w:rPr>
          <w:delText>____________</w:delText>
        </w:r>
        <w:r w:rsidR="008720C2" w:rsidRPr="007941BB" w:rsidDel="00333EA7">
          <w:rPr>
            <w:sz w:val="24"/>
            <w:highlight w:val="yellow"/>
            <w:rPrChange w:id="183" w:author="Cooper Stouch" w:date="2022-06-28T12:09:00Z">
              <w:rPr>
                <w:sz w:val="24"/>
              </w:rPr>
            </w:rPrChange>
          </w:rPr>
          <w:delText>____</w:delText>
        </w:r>
        <w:r w:rsidRPr="007941BB" w:rsidDel="00333EA7">
          <w:rPr>
            <w:sz w:val="24"/>
            <w:highlight w:val="yellow"/>
          </w:rPr>
          <w:delText xml:space="preserve"> </w:delText>
        </w:r>
      </w:del>
      <w:ins w:id="184" w:author="Yitzchok Caplan" w:date="2023-12-05T11:42:00Z">
        <w:del w:id="185" w:author="Yitzchok" w:date="2024-02-08T23:04:00Z">
          <w:r w:rsidR="007B7612" w:rsidRPr="007941BB" w:rsidDel="009E0D8C">
            <w:rPr>
              <w:sz w:val="24"/>
              <w:highlight w:val="yellow"/>
            </w:rPr>
            <w:delText>New Jersey</w:delText>
          </w:r>
        </w:del>
      </w:ins>
      <w:ins w:id="186" w:author="Yitzchok" w:date="2024-02-08T23:04:00Z">
        <w:del w:id="187" w:author="Yitzchok Caplan" w:date="2024-02-15T20:57:00Z">
          <w:r w:rsidR="009E0D8C" w:rsidRPr="007941BB" w:rsidDel="000804CC">
            <w:rPr>
              <w:sz w:val="24"/>
              <w:highlight w:val="yellow"/>
            </w:rPr>
            <w:delText>Maryland</w:delText>
          </w:r>
        </w:del>
      </w:ins>
      <w:ins w:id="188" w:author="Yitzchok Caplan" w:date="2024-02-15T20:57:00Z">
        <w:del w:id="189" w:author="Iska Mortgage" w:date="2024-03-20T20:43:00Z">
          <w:r w:rsidR="000804CC" w:rsidRPr="007941BB" w:rsidDel="000D6A24">
            <w:rPr>
              <w:sz w:val="24"/>
              <w:highlight w:val="yellow"/>
            </w:rPr>
            <w:delText>Florida</w:delText>
          </w:r>
        </w:del>
      </w:ins>
      <w:ins w:id="190" w:author="Iska Mortgage" w:date="2024-05-30T00:26:00Z" w16du:dateUtc="2024-05-30T04:26:00Z">
        <w:del w:id="191" w:author="brinayiktzoru@gmail.com" w:date="2024-07-15T10:07:00Z" w16du:dateUtc="2024-07-15T14:07:00Z">
          <w:r w:rsidR="003E3C0F" w:rsidRPr="007941BB" w:rsidDel="0008000A">
            <w:rPr>
              <w:sz w:val="24"/>
              <w:highlight w:val="yellow"/>
            </w:rPr>
            <w:delText>New Jersey</w:delText>
          </w:r>
        </w:del>
      </w:ins>
      <w:ins w:id="192" w:author="brinayiktzoru@gmail.com" w:date="2024-07-30T14:31:00Z" w16du:dateUtc="2024-07-30T18:31:00Z">
        <w:del w:id="193" w:author="אברהם פודולסקי" w:date="2024-09-20T00:40:00Z" w16du:dateUtc="2024-09-19T21:40:00Z">
          <w:r w:rsidR="00C4746C" w:rsidRPr="007941BB" w:rsidDel="00C43540">
            <w:rPr>
              <w:sz w:val="24"/>
              <w:highlight w:val="yellow"/>
            </w:rPr>
            <w:delText>Ohio</w:delText>
          </w:r>
        </w:del>
      </w:ins>
      <w:r w:rsidR="00152076" w:rsidRPr="007941BB">
        <w:rPr>
          <w:sz w:val="24"/>
          <w:highlight w:val="yellow"/>
        </w:rPr>
        <w:t>Maryland</w:t>
      </w:r>
      <w:ins w:id="194" w:author="Yitzchok Caplan" w:date="2023-10-23T12:10:00Z">
        <w:r w:rsidR="00333EA7" w:rsidRPr="1526496E">
          <w:rPr>
            <w:sz w:val="24"/>
          </w:rPr>
          <w:t xml:space="preserve"> </w:t>
        </w:r>
      </w:ins>
      <w:r w:rsidRPr="1526496E">
        <w:rPr>
          <w:sz w:val="24"/>
        </w:rPr>
        <w:t>Limited Liability Company Law, as the same may be amended from time to time (the “Act”).</w:t>
      </w:r>
    </w:p>
    <w:p w14:paraId="10867DB5" w14:textId="7BDE0186" w:rsidR="00B071C2" w:rsidRPr="001902C8" w:rsidRDefault="00B071C2" w:rsidP="00D10411">
      <w:pPr>
        <w:pStyle w:val="outline1ds1"/>
      </w:pPr>
      <w:r w:rsidRPr="1526496E">
        <w:rPr>
          <w:u w:val="single"/>
        </w:rPr>
        <w:t>Name</w:t>
      </w:r>
      <w:r w:rsidRPr="1526496E">
        <w:t xml:space="preserve">. The name of the limited liability company governed hereby is </w:t>
      </w:r>
      <w:del w:id="195" w:author="Yitzchok Caplan" w:date="2023-10-23T12:10:00Z">
        <w:r w:rsidR="00812C6D" w:rsidRPr="00F11E12" w:rsidDel="00333EA7">
          <w:rPr>
            <w:b/>
            <w:bCs/>
            <w:highlight w:val="yellow"/>
            <w:rPrChange w:id="196" w:author="Cooper Stouch" w:date="2022-06-28T12:09:00Z">
              <w:rPr>
                <w:b/>
                <w:bCs/>
                <w:sz w:val="24"/>
              </w:rPr>
            </w:rPrChange>
          </w:rPr>
          <w:delText>_______________</w:delText>
        </w:r>
        <w:r w:rsidR="008720C2" w:rsidRPr="00F11E12" w:rsidDel="00333EA7">
          <w:rPr>
            <w:b/>
            <w:bCs/>
            <w:highlight w:val="yellow"/>
            <w:rPrChange w:id="197" w:author="Cooper Stouch" w:date="2022-06-28T12:09:00Z">
              <w:rPr>
                <w:b/>
                <w:bCs/>
                <w:sz w:val="24"/>
              </w:rPr>
            </w:rPrChange>
          </w:rPr>
          <w:delText>__________</w:delText>
        </w:r>
        <w:r w:rsidR="00812C6D" w:rsidRPr="00F11E12" w:rsidDel="00333EA7">
          <w:rPr>
            <w:b/>
            <w:bCs/>
            <w:highlight w:val="yellow"/>
            <w:rPrChange w:id="198" w:author="Cooper Stouch" w:date="2022-06-28T12:09:00Z">
              <w:rPr>
                <w:b/>
                <w:bCs/>
                <w:sz w:val="24"/>
              </w:rPr>
            </w:rPrChange>
          </w:rPr>
          <w:delText>_</w:delText>
        </w:r>
        <w:r w:rsidR="001960F5" w:rsidRPr="00F11E12" w:rsidDel="00333EA7">
          <w:rPr>
            <w:b/>
            <w:bCs/>
            <w:highlight w:val="yellow"/>
            <w:rPrChange w:id="199" w:author="Cooper Stouch" w:date="2022-06-28T12:09:00Z">
              <w:rPr>
                <w:b/>
                <w:bCs/>
                <w:sz w:val="24"/>
              </w:rPr>
            </w:rPrChange>
          </w:rPr>
          <w:delText>________</w:delText>
        </w:r>
        <w:r w:rsidR="008A579C" w:rsidRPr="1526496E" w:rsidDel="00333EA7">
          <w:delText>,</w:delText>
        </w:r>
        <w:r w:rsidR="008A579C" w:rsidRPr="1526496E" w:rsidDel="00333EA7">
          <w:rPr>
            <w:b/>
            <w:bCs/>
          </w:rPr>
          <w:delText xml:space="preserve"> </w:delText>
        </w:r>
      </w:del>
      <w:ins w:id="200" w:author="Yitzchok Caplan" w:date="2023-12-26T10:20:00Z">
        <w:del w:id="201" w:author="Yitzchok" w:date="2024-01-26T09:02:00Z">
          <w:r w:rsidR="00C30DE1" w:rsidDel="007E1EA2">
            <w:rPr>
              <w:b/>
              <w:bCs/>
            </w:rPr>
            <w:delText>Iska Holdings</w:delText>
          </w:r>
        </w:del>
      </w:ins>
      <w:ins w:id="202" w:author="Yitzchok" w:date="2024-01-26T09:49:00Z">
        <w:del w:id="203" w:author="Yitzchok Caplan" w:date="2024-02-01T20:31:00Z">
          <w:r w:rsidR="007E1EA2" w:rsidDel="007128D7">
            <w:rPr>
              <w:b/>
              <w:bCs/>
            </w:rPr>
            <w:delText>ESJ HOLDINGS</w:delText>
          </w:r>
        </w:del>
      </w:ins>
      <w:ins w:id="204" w:author="Yitzchok Caplan" w:date="2024-02-01T20:31:00Z">
        <w:del w:id="205" w:author="Yitzchok" w:date="2024-02-08T23:04:00Z">
          <w:r w:rsidR="007128D7" w:rsidDel="009E0D8C">
            <w:rPr>
              <w:b/>
              <w:bCs/>
            </w:rPr>
            <w:delText>4100 FRISBY</w:delText>
          </w:r>
        </w:del>
      </w:ins>
      <w:ins w:id="206" w:author="Yitzchok Caplan" w:date="2023-11-26T10:08:00Z">
        <w:del w:id="207" w:author="Yitzchok" w:date="2024-02-08T23:04:00Z">
          <w:r w:rsidR="00627D80" w:rsidRPr="00627D80" w:rsidDel="009E0D8C">
            <w:rPr>
              <w:b/>
              <w:bCs/>
            </w:rPr>
            <w:delText xml:space="preserve"> LLC</w:delText>
          </w:r>
        </w:del>
      </w:ins>
      <w:ins w:id="208" w:author="Yitzchok" w:date="2024-02-08T23:04:00Z">
        <w:del w:id="209" w:author="Yitzchok Caplan" w:date="2024-02-15T20:56:00Z">
          <w:r w:rsidR="009E0D8C" w:rsidDel="000804CC">
            <w:rPr>
              <w:b/>
              <w:bCs/>
            </w:rPr>
            <w:delText>2121 N 7th Street</w:delText>
          </w:r>
        </w:del>
      </w:ins>
      <w:ins w:id="210" w:author="Yitzchok Caplan" w:date="2024-02-15T20:56:00Z">
        <w:del w:id="211" w:author="Iska Mortgage" w:date="2024-03-20T20:43:00Z">
          <w:r w:rsidR="000804CC" w:rsidDel="000D6A24">
            <w:rPr>
              <w:b/>
              <w:bCs/>
            </w:rPr>
            <w:delText>Santee4204</w:delText>
          </w:r>
        </w:del>
      </w:ins>
      <w:ins w:id="212" w:author="Iska Mortgage" w:date="2024-07-02T23:37:00Z" w16du:dateUtc="2024-07-03T03:37:00Z">
        <w:del w:id="213" w:author="brinayiktzoru@gmail.com" w:date="2024-07-15T10:06:00Z" w16du:dateUtc="2024-07-15T14:06:00Z">
          <w:r w:rsidR="00567EF8" w:rsidDel="0008000A">
            <w:rPr>
              <w:b/>
              <w:bCs/>
            </w:rPr>
            <w:delText>115 JERSEY</w:delText>
          </w:r>
        </w:del>
      </w:ins>
      <w:ins w:id="214" w:author="brinayiktzoru@gmail.com" w:date="2024-07-30T14:31:00Z" w16du:dateUtc="2024-07-30T18:31:00Z">
        <w:r w:rsidR="00C4746C">
          <w:rPr>
            <w:b/>
            <w:bCs/>
          </w:rPr>
          <w:t xml:space="preserve">     </w:t>
        </w:r>
      </w:ins>
      <w:ins w:id="215" w:author="Yitzchok" w:date="2024-02-08T23:04:00Z">
        <w:del w:id="216" w:author="אברהם פודולסקי" w:date="2024-09-24T19:28:00Z" w16du:dateUtc="2024-09-24T16:28:00Z">
          <w:r w:rsidR="009E0D8C" w:rsidDel="005E5545">
            <w:rPr>
              <w:b/>
              <w:bCs/>
            </w:rPr>
            <w:delText xml:space="preserve"> </w:delText>
          </w:r>
          <w:r w:rsidR="009E0D8C" w:rsidRPr="007941BB" w:rsidDel="005E5545">
            <w:rPr>
              <w:b/>
              <w:bCs/>
              <w:highlight w:val="yellow"/>
            </w:rPr>
            <w:delText>LLC</w:delText>
          </w:r>
        </w:del>
      </w:ins>
      <w:r w:rsidR="00152076" w:rsidRPr="007941BB">
        <w:rPr>
          <w:b/>
          <w:bCs/>
          <w:highlight w:val="yellow"/>
        </w:rPr>
        <w:t>106 South Monastery AVE,</w:t>
      </w:r>
      <w:r w:rsidR="00152076" w:rsidRPr="00152076">
        <w:rPr>
          <w:b/>
          <w:bCs/>
        </w:rPr>
        <w:t xml:space="preserve"> LLC</w:t>
      </w:r>
      <w:del w:id="217" w:author="Yitzchok Caplan" w:date="2023-11-01T10:04:00Z">
        <w:r w:rsidR="008A579C" w:rsidRPr="1526496E" w:rsidDel="00AF56E6">
          <w:delText>LLC</w:delText>
        </w:r>
      </w:del>
      <w:r w:rsidRPr="1526496E">
        <w:t>.</w:t>
      </w:r>
    </w:p>
    <w:p w14:paraId="1291484C" w14:textId="762C6EED" w:rsidR="00B071C2" w:rsidRPr="00AE3E6B" w:rsidRDefault="00B071C2" w:rsidP="1526496E">
      <w:pPr>
        <w:pStyle w:val="outline1ds1"/>
        <w:jc w:val="both"/>
        <w:rPr>
          <w:sz w:val="24"/>
        </w:rPr>
      </w:pPr>
      <w:bookmarkStart w:id="218" w:name="_Hlk107306589"/>
      <w:r w:rsidRPr="1526496E">
        <w:rPr>
          <w:sz w:val="24"/>
          <w:u w:val="single"/>
        </w:rPr>
        <w:t>Purpose</w:t>
      </w:r>
      <w:r w:rsidRPr="1526496E">
        <w:rPr>
          <w:sz w:val="24"/>
        </w:rPr>
        <w:t xml:space="preserve">. The </w:t>
      </w:r>
      <w:ins w:id="219" w:author="Cooper Stouch" w:date="2022-06-28T11:05:00Z">
        <w:r w:rsidR="007C19CA">
          <w:rPr>
            <w:sz w:val="24"/>
          </w:rPr>
          <w:t xml:space="preserve">purpose of the </w:t>
        </w:r>
      </w:ins>
      <w:ins w:id="220" w:author="Cooper Stouch" w:date="2022-06-28T11:06:00Z">
        <w:r w:rsidR="007C19CA">
          <w:rPr>
            <w:sz w:val="24"/>
          </w:rPr>
          <w:t>Company is to engage in any lawful business purpose or activity for which limited liability companies may be formed under the laws of the State of formation and to engage in any and all activities necessary or incidental thereto including</w:t>
        </w:r>
      </w:ins>
      <w:ins w:id="221" w:author="Cooper Stouch" w:date="2022-06-28T11:07:00Z">
        <w:r w:rsidR="007C19CA">
          <w:rPr>
            <w:sz w:val="24"/>
          </w:rPr>
          <w:t xml:space="preserve">, but not limited to, the </w:t>
        </w:r>
      </w:ins>
      <w:del w:id="222" w:author="Cooper Stouch" w:date="2022-06-28T11:05:00Z">
        <w:r w:rsidRPr="1526496E" w:rsidDel="007C19CA">
          <w:rPr>
            <w:sz w:val="24"/>
          </w:rPr>
          <w:delText xml:space="preserve">Company is formed for the object and purpose of, and the nature of the business to be conducted and promoted by the Company is </w:delText>
        </w:r>
        <w:r w:rsidR="00771351" w:rsidRPr="1526496E" w:rsidDel="007C19CA">
          <w:rPr>
            <w:sz w:val="24"/>
          </w:rPr>
          <w:delText xml:space="preserve">the </w:delText>
        </w:r>
      </w:del>
      <w:r w:rsidRPr="1526496E">
        <w:rPr>
          <w:sz w:val="24"/>
        </w:rPr>
        <w:t xml:space="preserve">servicing, managing, operating, </w:t>
      </w:r>
      <w:r w:rsidR="006B179D" w:rsidRPr="1526496E">
        <w:rPr>
          <w:sz w:val="24"/>
        </w:rPr>
        <w:t xml:space="preserve">purchasing, rehabilitating, selling </w:t>
      </w:r>
      <w:r w:rsidRPr="1526496E">
        <w:rPr>
          <w:sz w:val="24"/>
        </w:rPr>
        <w:t>and othe</w:t>
      </w:r>
      <w:r w:rsidR="00771351" w:rsidRPr="1526496E">
        <w:rPr>
          <w:sz w:val="24"/>
        </w:rPr>
        <w:t>r</w:t>
      </w:r>
      <w:r w:rsidRPr="1526496E">
        <w:rPr>
          <w:sz w:val="24"/>
        </w:rPr>
        <w:t xml:space="preserve"> dealing</w:t>
      </w:r>
      <w:r w:rsidR="00771351" w:rsidRPr="1526496E">
        <w:rPr>
          <w:sz w:val="24"/>
        </w:rPr>
        <w:t>s</w:t>
      </w:r>
      <w:r w:rsidRPr="1526496E">
        <w:rPr>
          <w:sz w:val="24"/>
        </w:rPr>
        <w:t xml:space="preserve"> with </w:t>
      </w:r>
      <w:r w:rsidR="00234AA2" w:rsidRPr="1526496E">
        <w:rPr>
          <w:sz w:val="24"/>
        </w:rPr>
        <w:t xml:space="preserve">real estate </w:t>
      </w:r>
      <w:r w:rsidR="00812C6D" w:rsidRPr="1526496E">
        <w:rPr>
          <w:sz w:val="24"/>
        </w:rPr>
        <w:t>property investments</w:t>
      </w:r>
      <w:ins w:id="223" w:author="Cooper Stouch" w:date="2022-06-28T11:07:00Z">
        <w:r w:rsidR="007C19CA">
          <w:rPr>
            <w:sz w:val="24"/>
          </w:rPr>
          <w:t>.</w:t>
        </w:r>
      </w:ins>
      <w:del w:id="224" w:author="Cooper Stouch" w:date="2022-06-28T11:07:00Z">
        <w:r w:rsidR="006B179D" w:rsidRPr="1526496E" w:rsidDel="007C19CA">
          <w:rPr>
            <w:sz w:val="24"/>
          </w:rPr>
          <w:delText xml:space="preserve"> and </w:delText>
        </w:r>
        <w:r w:rsidR="00771351" w:rsidRPr="1526496E" w:rsidDel="007C19CA">
          <w:rPr>
            <w:sz w:val="24"/>
          </w:rPr>
          <w:delText>any o</w:delText>
        </w:r>
        <w:r w:rsidR="006B179D" w:rsidRPr="1526496E" w:rsidDel="007C19CA">
          <w:rPr>
            <w:sz w:val="24"/>
          </w:rPr>
          <w:delText xml:space="preserve">ther </w:delText>
        </w:r>
        <w:r w:rsidR="004E180C" w:rsidRPr="1526496E" w:rsidDel="007C19CA">
          <w:rPr>
            <w:sz w:val="24"/>
          </w:rPr>
          <w:delText xml:space="preserve">lawful </w:delText>
        </w:r>
        <w:r w:rsidR="006B179D" w:rsidRPr="1526496E" w:rsidDel="007C19CA">
          <w:rPr>
            <w:sz w:val="24"/>
          </w:rPr>
          <w:delText>activity, power</w:delText>
        </w:r>
        <w:r w:rsidR="00771351" w:rsidRPr="1526496E" w:rsidDel="007C19CA">
          <w:rPr>
            <w:sz w:val="24"/>
          </w:rPr>
          <w:delText xml:space="preserve"> and purpose now or hereafter permitted to limited liability companies </w:delText>
        </w:r>
        <w:r w:rsidR="006B179D" w:rsidRPr="1526496E" w:rsidDel="007C19CA">
          <w:rPr>
            <w:sz w:val="24"/>
          </w:rPr>
          <w:delText>under the</w:delText>
        </w:r>
        <w:r w:rsidR="00771351" w:rsidRPr="1526496E" w:rsidDel="007C19CA">
          <w:rPr>
            <w:sz w:val="24"/>
          </w:rPr>
          <w:delText xml:space="preserve"> laws of the </w:delText>
        </w:r>
        <w:r w:rsidR="006B179D" w:rsidRPr="1526496E" w:rsidDel="007C19CA">
          <w:rPr>
            <w:sz w:val="24"/>
          </w:rPr>
          <w:delText>State of formation.</w:delText>
        </w:r>
      </w:del>
      <w:r w:rsidR="006B179D" w:rsidRPr="1526496E">
        <w:rPr>
          <w:sz w:val="24"/>
        </w:rPr>
        <w:t xml:space="preserve"> </w:t>
      </w:r>
    </w:p>
    <w:bookmarkEnd w:id="218"/>
    <w:p w14:paraId="24699027" w14:textId="08312A96" w:rsidR="00506CC8" w:rsidRPr="005A5654" w:rsidRDefault="00B071C2" w:rsidP="001A3C26">
      <w:pPr>
        <w:autoSpaceDE w:val="0"/>
        <w:autoSpaceDN w:val="0"/>
        <w:adjustRightInd w:val="0"/>
      </w:pPr>
      <w:r w:rsidRPr="000D6A24">
        <w:rPr>
          <w:u w:val="single"/>
        </w:rPr>
        <w:t>Registered Office</w:t>
      </w:r>
      <w:r w:rsidRPr="1526496E">
        <w:t xml:space="preserve">. The address of the registered office of the Company in the State of </w:t>
      </w:r>
      <w:del w:id="225" w:author="Yitzchok Caplan" w:date="2023-10-23T12:10:00Z">
        <w:r w:rsidR="00812C6D" w:rsidRPr="000D6A24" w:rsidDel="00333EA7">
          <w:rPr>
            <w:highlight w:val="yellow"/>
            <w:rPrChange w:id="226" w:author="Iska Mortgage" w:date="2024-03-20T20:45:00Z">
              <w:rPr>
                <w:sz w:val="24"/>
              </w:rPr>
            </w:rPrChange>
          </w:rPr>
          <w:delText>______________</w:delText>
        </w:r>
        <w:r w:rsidR="00421975" w:rsidRPr="1526496E" w:rsidDel="00333EA7">
          <w:delText xml:space="preserve"> </w:delText>
        </w:r>
      </w:del>
      <w:ins w:id="227" w:author="Yitzchok Caplan" w:date="2023-12-05T11:42:00Z">
        <w:del w:id="228" w:author="Yitzchok" w:date="2024-02-08T23:04:00Z">
          <w:r w:rsidR="007B7612" w:rsidDel="009E0D8C">
            <w:delText>New Jersey</w:delText>
          </w:r>
        </w:del>
      </w:ins>
      <w:ins w:id="229" w:author="Yitzchok" w:date="2024-02-08T23:04:00Z">
        <w:del w:id="230" w:author="Yitzchok Caplan" w:date="2024-02-15T20:57:00Z">
          <w:r w:rsidR="009E0D8C" w:rsidDel="000804CC">
            <w:delText>Maryland</w:delText>
          </w:r>
        </w:del>
      </w:ins>
      <w:ins w:id="231" w:author="Yitzchok Caplan" w:date="2024-02-15T20:57:00Z">
        <w:del w:id="232" w:author="Iska Mortgage" w:date="2024-03-20T20:43:00Z">
          <w:r w:rsidR="000804CC" w:rsidDel="000D6A24">
            <w:delText>Florida</w:delText>
          </w:r>
        </w:del>
      </w:ins>
      <w:ins w:id="233" w:author="Iska Mortgage" w:date="2024-05-30T00:26:00Z" w16du:dateUtc="2024-05-30T04:26:00Z">
        <w:del w:id="234" w:author="brinayiktzoru@gmail.com" w:date="2024-07-15T10:07:00Z" w16du:dateUtc="2024-07-15T14:07:00Z">
          <w:r w:rsidR="003E3C0F" w:rsidDel="0008000A">
            <w:delText>New Jersey</w:delText>
          </w:r>
        </w:del>
      </w:ins>
      <w:ins w:id="235" w:author="brinayiktzoru@gmail.com" w:date="2024-07-30T14:31:00Z" w16du:dateUtc="2024-07-30T18:31:00Z">
        <w:del w:id="236" w:author="אברהם פודולסקי" w:date="2024-09-20T00:40:00Z" w16du:dateUtc="2024-09-19T21:40:00Z">
          <w:r w:rsidR="00C4746C" w:rsidDel="00C43540">
            <w:delText>Ohio</w:delText>
          </w:r>
        </w:del>
      </w:ins>
      <w:r w:rsidR="00152076">
        <w:t>Maryland</w:t>
      </w:r>
      <w:ins w:id="237" w:author="Yitzchok Caplan" w:date="2023-10-23T12:10:00Z">
        <w:r w:rsidR="00333EA7" w:rsidRPr="1526496E">
          <w:t xml:space="preserve"> </w:t>
        </w:r>
      </w:ins>
      <w:r w:rsidR="00421975" w:rsidRPr="1526496E">
        <w:t xml:space="preserve">is </w:t>
      </w:r>
      <w:r w:rsidR="00152076" w:rsidRPr="007941BB">
        <w:rPr>
          <w:highlight w:val="yellow"/>
        </w:rPr>
        <w:t>3315 Shelburne Road, Pikesville, MD, 21208</w:t>
      </w:r>
    </w:p>
    <w:p w14:paraId="7A008CA0" w14:textId="77777777" w:rsidR="007941BB" w:rsidRDefault="007941BB" w:rsidP="00506CC8">
      <w:pPr>
        <w:autoSpaceDE w:val="0"/>
        <w:autoSpaceDN w:val="0"/>
        <w:adjustRightInd w:val="0"/>
        <w:rPr>
          <w:sz w:val="24"/>
          <w:u w:val="single"/>
        </w:rPr>
      </w:pPr>
    </w:p>
    <w:p w14:paraId="14A1FE99" w14:textId="42EC302A" w:rsidR="00B071C2" w:rsidRDefault="00B071C2" w:rsidP="00506CC8">
      <w:pPr>
        <w:autoSpaceDE w:val="0"/>
        <w:autoSpaceDN w:val="0"/>
        <w:adjustRightInd w:val="0"/>
        <w:rPr>
          <w:sz w:val="24"/>
        </w:rPr>
      </w:pPr>
      <w:r w:rsidRPr="1526496E">
        <w:rPr>
          <w:sz w:val="24"/>
          <w:u w:val="single"/>
        </w:rPr>
        <w:t>Registered Agent</w:t>
      </w:r>
      <w:r w:rsidRPr="1526496E">
        <w:rPr>
          <w:sz w:val="24"/>
        </w:rPr>
        <w:t xml:space="preserve">. The name of the registered agent of the Company for service of process on the Company in the State of </w:t>
      </w:r>
      <w:del w:id="238" w:author="Yitzchok Caplan" w:date="2023-10-23T12:10:00Z">
        <w:r w:rsidR="00CA4EC1" w:rsidRPr="00F11E12" w:rsidDel="00333EA7">
          <w:rPr>
            <w:sz w:val="24"/>
            <w:highlight w:val="yellow"/>
            <w:rPrChange w:id="239" w:author="Cooper Stouch" w:date="2022-06-28T12:09:00Z">
              <w:rPr>
                <w:sz w:val="24"/>
              </w:rPr>
            </w:rPrChange>
          </w:rPr>
          <w:delText>__________</w:delText>
        </w:r>
        <w:r w:rsidR="00CA4EC1" w:rsidRPr="1526496E" w:rsidDel="00333EA7">
          <w:rPr>
            <w:sz w:val="24"/>
          </w:rPr>
          <w:delText xml:space="preserve"> </w:delText>
        </w:r>
      </w:del>
      <w:ins w:id="240" w:author="Yitzchok Caplan" w:date="2023-12-05T11:42:00Z">
        <w:del w:id="241" w:author="Yitzchok" w:date="2024-02-08T23:04:00Z">
          <w:r w:rsidR="007B7612" w:rsidDel="009E0D8C">
            <w:rPr>
              <w:sz w:val="24"/>
            </w:rPr>
            <w:delText>New Jersey</w:delText>
          </w:r>
        </w:del>
      </w:ins>
      <w:ins w:id="242" w:author="Yitzchok" w:date="2024-02-08T23:04:00Z">
        <w:del w:id="243" w:author="Yitzchok Caplan" w:date="2024-02-15T20:57:00Z">
          <w:r w:rsidR="009E0D8C" w:rsidDel="000804CC">
            <w:rPr>
              <w:sz w:val="24"/>
            </w:rPr>
            <w:delText>Maryland</w:delText>
          </w:r>
        </w:del>
      </w:ins>
      <w:ins w:id="244" w:author="Yitzchok Caplan" w:date="2024-02-15T20:57:00Z">
        <w:del w:id="245" w:author="Iska Mortgage" w:date="2024-03-20T20:43:00Z">
          <w:r w:rsidR="000804CC" w:rsidDel="000D6A24">
            <w:rPr>
              <w:sz w:val="24"/>
            </w:rPr>
            <w:delText>Florida</w:delText>
          </w:r>
        </w:del>
      </w:ins>
      <w:ins w:id="246" w:author="Iska Mortgage" w:date="2024-05-30T00:26:00Z" w16du:dateUtc="2024-05-30T04:26:00Z">
        <w:del w:id="247" w:author="brinayiktzoru@gmail.com" w:date="2024-07-15T10:07:00Z" w16du:dateUtc="2024-07-15T14:07:00Z">
          <w:r w:rsidR="003E3C0F" w:rsidDel="0008000A">
            <w:rPr>
              <w:sz w:val="24"/>
            </w:rPr>
            <w:delText>New Jersey</w:delText>
          </w:r>
        </w:del>
      </w:ins>
      <w:ins w:id="248" w:author="brinayiktzoru@gmail.com" w:date="2024-07-30T14:31:00Z" w16du:dateUtc="2024-07-30T18:31:00Z">
        <w:del w:id="249" w:author="אברהם פודולסקי" w:date="2024-09-20T00:40:00Z" w16du:dateUtc="2024-09-19T21:40:00Z">
          <w:r w:rsidR="00C4746C" w:rsidDel="00C43540">
            <w:rPr>
              <w:sz w:val="24"/>
            </w:rPr>
            <w:delText>Ohio</w:delText>
          </w:r>
        </w:del>
      </w:ins>
      <w:r w:rsidR="00152076">
        <w:rPr>
          <w:sz w:val="24"/>
        </w:rPr>
        <w:t>Maryland</w:t>
      </w:r>
      <w:ins w:id="250" w:author="Yitzchok Caplan" w:date="2023-10-23T12:10:00Z">
        <w:r w:rsidR="00333EA7" w:rsidRPr="1526496E">
          <w:rPr>
            <w:sz w:val="24"/>
          </w:rPr>
          <w:t xml:space="preserve"> </w:t>
        </w:r>
      </w:ins>
      <w:r w:rsidR="00CA4EC1" w:rsidRPr="1526496E">
        <w:rPr>
          <w:sz w:val="24"/>
        </w:rPr>
        <w:t>is</w:t>
      </w:r>
      <w:r w:rsidRPr="1526496E">
        <w:rPr>
          <w:sz w:val="24"/>
        </w:rPr>
        <w:t xml:space="preserve"> </w:t>
      </w:r>
      <w:r w:rsidR="00152076" w:rsidRPr="007941BB">
        <w:rPr>
          <w:sz w:val="24"/>
          <w:highlight w:val="yellow"/>
        </w:rPr>
        <w:t>Avraham Oestreicher</w:t>
      </w:r>
      <w:del w:id="251" w:author="אברהם פודולסקי" w:date="2024-09-30T22:13:00Z" w16du:dateUtc="2024-09-30T19:13:00Z">
        <w:r w:rsidR="00CA4EC1" w:rsidRPr="00F11E12" w:rsidDel="005F43C3">
          <w:rPr>
            <w:sz w:val="24"/>
            <w:highlight w:val="yellow"/>
            <w:rPrChange w:id="252" w:author="Cooper Stouch" w:date="2022-06-28T12:09:00Z">
              <w:rPr>
                <w:sz w:val="24"/>
              </w:rPr>
            </w:rPrChange>
          </w:rPr>
          <w:delText>________________</w:delText>
        </w:r>
        <w:r w:rsidR="00605476" w:rsidRPr="1526496E" w:rsidDel="005F43C3">
          <w:rPr>
            <w:sz w:val="24"/>
          </w:rPr>
          <w:delText>.,</w:delText>
        </w:r>
        <w:r w:rsidR="00576A62" w:rsidRPr="1526496E" w:rsidDel="005F43C3">
          <w:rPr>
            <w:sz w:val="24"/>
          </w:rPr>
          <w:delText xml:space="preserve"> </w:delText>
        </w:r>
      </w:del>
      <w:ins w:id="253" w:author="Yitzchok Caplan" w:date="2023-12-26T10:20:00Z">
        <w:del w:id="254" w:author="אברהם פודולסקי" w:date="2024-09-30T22:13:00Z" w16du:dateUtc="2024-09-30T19:13:00Z">
          <w:r w:rsidR="00C30DE1" w:rsidDel="005F43C3">
            <w:rPr>
              <w:sz w:val="24"/>
            </w:rPr>
            <w:delText>YITZCHOK CAPLAN</w:delText>
          </w:r>
        </w:del>
      </w:ins>
      <w:ins w:id="255" w:author="Yitzchok" w:date="2024-01-26T09:49:00Z">
        <w:del w:id="256" w:author="אברהם פודולסקי" w:date="2024-09-30T22:13:00Z" w16du:dateUtc="2024-09-30T19:13:00Z">
          <w:r w:rsidR="007E1EA2" w:rsidDel="005F43C3">
            <w:rPr>
              <w:sz w:val="24"/>
            </w:rPr>
            <w:delText>ELIEZER CENSOR</w:delText>
          </w:r>
        </w:del>
      </w:ins>
      <w:ins w:id="257" w:author="Yitzchok Caplan" w:date="2024-02-01T20:32:00Z">
        <w:del w:id="258" w:author="אברהם פודולסקי" w:date="2024-09-30T22:13:00Z" w16du:dateUtc="2024-09-30T19:13:00Z">
          <w:r w:rsidR="007128D7" w:rsidDel="005F43C3">
            <w:rPr>
              <w:sz w:val="24"/>
            </w:rPr>
            <w:delText>YOSEF MAHPARI</w:delText>
          </w:r>
        </w:del>
      </w:ins>
      <w:ins w:id="259" w:author="Yitzchok" w:date="2024-02-08T23:05:00Z">
        <w:del w:id="260" w:author="אברהם פודולסקי" w:date="2024-09-30T22:13:00Z" w16du:dateUtc="2024-09-30T19:13:00Z">
          <w:r w:rsidR="009E0D8C" w:rsidDel="005F43C3">
            <w:rPr>
              <w:sz w:val="24"/>
            </w:rPr>
            <w:delText>DANIEL SASLOW</w:delText>
          </w:r>
        </w:del>
      </w:ins>
      <w:ins w:id="261" w:author="Yitzchok Caplan" w:date="2024-02-15T21:00:00Z">
        <w:del w:id="262" w:author="אברהם פודולסקי" w:date="2024-09-30T22:13:00Z" w16du:dateUtc="2024-09-30T19:13:00Z">
          <w:r w:rsidR="000804CC" w:rsidDel="005F43C3">
            <w:rPr>
              <w:sz w:val="24"/>
            </w:rPr>
            <w:delText>Nathan Rekant</w:delText>
          </w:r>
        </w:del>
      </w:ins>
      <w:ins w:id="263" w:author="Iska Mortgage" w:date="2024-07-02T23:38:00Z" w16du:dateUtc="2024-07-03T03:38:00Z">
        <w:del w:id="264" w:author="אברהם פודולסקי" w:date="2024-09-30T22:13:00Z" w16du:dateUtc="2024-09-30T19:13:00Z">
          <w:r w:rsidR="00567EF8" w:rsidDel="005F43C3">
            <w:rPr>
              <w:sz w:val="24"/>
            </w:rPr>
            <w:delText>NAFTULI AKSLER</w:delText>
          </w:r>
        </w:del>
      </w:ins>
      <w:ins w:id="265" w:author="brinayiktzoru@gmail.com" w:date="2024-07-30T14:31:00Z" w16du:dateUtc="2024-07-30T18:31:00Z">
        <w:del w:id="266" w:author="אברהם פודולסקי" w:date="2024-09-24T19:31:00Z" w16du:dateUtc="2024-09-24T16:31:00Z">
          <w:r w:rsidR="00C4746C" w:rsidDel="005E5545">
            <w:rPr>
              <w:sz w:val="24"/>
            </w:rPr>
            <w:delText xml:space="preserve">                 </w:delText>
          </w:r>
        </w:del>
        <w:del w:id="267" w:author="אברהם פודולסקי" w:date="2024-09-30T22:13:00Z" w16du:dateUtc="2024-09-30T19:13:00Z">
          <w:r w:rsidR="00C4746C" w:rsidDel="005F43C3">
            <w:rPr>
              <w:sz w:val="24"/>
            </w:rPr>
            <w:delText xml:space="preserve"> </w:delText>
          </w:r>
        </w:del>
      </w:ins>
      <w:ins w:id="268" w:author="Yitzchok Caplan" w:date="2023-10-23T12:10:00Z">
        <w:r w:rsidR="00333EA7" w:rsidRPr="1526496E">
          <w:rPr>
            <w:sz w:val="24"/>
          </w:rPr>
          <w:t>.</w:t>
        </w:r>
      </w:ins>
      <w:del w:id="269" w:author="Yitzchok Caplan" w:date="2023-10-23T12:10:00Z">
        <w:r w:rsidR="00576A62" w:rsidRPr="1526496E" w:rsidDel="00333EA7">
          <w:rPr>
            <w:sz w:val="24"/>
          </w:rPr>
          <w:delText xml:space="preserve">located at </w:delText>
        </w:r>
        <w:r w:rsidR="00576A62" w:rsidRPr="00F11E12" w:rsidDel="00333EA7">
          <w:rPr>
            <w:sz w:val="24"/>
            <w:highlight w:val="yellow"/>
            <w:rPrChange w:id="270" w:author="Cooper Stouch" w:date="2022-06-28T12:09:00Z">
              <w:rPr>
                <w:sz w:val="24"/>
              </w:rPr>
            </w:rPrChange>
          </w:rPr>
          <w:delText>___________________________________</w:delText>
        </w:r>
        <w:r w:rsidR="00576A62" w:rsidRPr="1526496E" w:rsidDel="00333EA7">
          <w:rPr>
            <w:sz w:val="24"/>
          </w:rPr>
          <w:delText>.</w:delText>
        </w:r>
      </w:del>
    </w:p>
    <w:p w14:paraId="1BEF54EF" w14:textId="77777777" w:rsidR="007941BB" w:rsidRPr="00506CC8" w:rsidRDefault="007941BB" w:rsidP="00506CC8">
      <w:pPr>
        <w:autoSpaceDE w:val="0"/>
        <w:autoSpaceDN w:val="0"/>
        <w:adjustRightInd w:val="0"/>
      </w:pPr>
    </w:p>
    <w:p w14:paraId="25B0F166" w14:textId="753BD53E" w:rsidR="00B071C2" w:rsidRPr="001902C8" w:rsidRDefault="00B071C2" w:rsidP="1526496E">
      <w:pPr>
        <w:pStyle w:val="outline1ds1"/>
        <w:jc w:val="both"/>
        <w:rPr>
          <w:sz w:val="24"/>
        </w:rPr>
      </w:pPr>
      <w:r w:rsidRPr="1526496E">
        <w:rPr>
          <w:sz w:val="24"/>
          <w:u w:val="single"/>
        </w:rPr>
        <w:t>Members</w:t>
      </w:r>
      <w:r w:rsidRPr="1526496E">
        <w:rPr>
          <w:sz w:val="24"/>
        </w:rPr>
        <w:t xml:space="preserve">. The name </w:t>
      </w:r>
      <w:r w:rsidR="00F25B45" w:rsidRPr="1526496E">
        <w:rPr>
          <w:sz w:val="24"/>
        </w:rPr>
        <w:t xml:space="preserve">and ownership interest of each </w:t>
      </w:r>
      <w:r w:rsidRPr="1526496E">
        <w:rPr>
          <w:sz w:val="24"/>
        </w:rPr>
        <w:t xml:space="preserve">Member is as set forth </w:t>
      </w:r>
      <w:r w:rsidR="00F25B45" w:rsidRPr="1526496E">
        <w:rPr>
          <w:sz w:val="24"/>
        </w:rPr>
        <w:t>on Schedule “A” attached hereto</w:t>
      </w:r>
      <w:r w:rsidRPr="1526496E">
        <w:rPr>
          <w:sz w:val="24"/>
        </w:rPr>
        <w:t>.</w:t>
      </w:r>
    </w:p>
    <w:p w14:paraId="1029AA47" w14:textId="728F9E2B" w:rsidR="00B071C2" w:rsidRPr="001902C8" w:rsidDel="00F11E12" w:rsidRDefault="00B071C2" w:rsidP="1526496E">
      <w:pPr>
        <w:pStyle w:val="outline1ds1"/>
        <w:jc w:val="both"/>
        <w:rPr>
          <w:del w:id="271" w:author="Cooper Stouch" w:date="2022-06-28T12:10:00Z"/>
          <w:sz w:val="24"/>
        </w:rPr>
      </w:pPr>
      <w:bookmarkStart w:id="272" w:name="_Toc71605848"/>
      <w:bookmarkStart w:id="273" w:name="_Toc71609063"/>
      <w:bookmarkStart w:id="274" w:name="_Toc71718076"/>
      <w:bookmarkStart w:id="275" w:name="_Toc72161498"/>
      <w:bookmarkStart w:id="276" w:name="_Toc75155203"/>
      <w:bookmarkStart w:id="277" w:name="_Toc161804534"/>
      <w:bookmarkStart w:id="278" w:name="_Toc161808213"/>
      <w:bookmarkStart w:id="279" w:name="_Toc161808428"/>
      <w:bookmarkStart w:id="280" w:name="_Toc161829901"/>
      <w:bookmarkStart w:id="281" w:name="_Toc161831617"/>
      <w:bookmarkStart w:id="282" w:name="_Toc162146681"/>
      <w:bookmarkStart w:id="283" w:name="_Toc179190513"/>
      <w:bookmarkStart w:id="284" w:name="_Toc187233417"/>
      <w:bookmarkStart w:id="285" w:name="_Toc187298082"/>
      <w:bookmarkStart w:id="286" w:name="_Toc187485414"/>
      <w:del w:id="287" w:author="Cooper Stouch" w:date="2022-06-28T12:10:00Z">
        <w:r w:rsidRPr="1526496E" w:rsidDel="00F11E12">
          <w:rPr>
            <w:color w:val="000000" w:themeColor="text1"/>
            <w:sz w:val="24"/>
            <w:u w:val="single"/>
          </w:rPr>
          <w:delText>Membership Interest Certificates</w:delText>
        </w:r>
        <w:r w:rsidRPr="1526496E" w:rsidDel="00F11E12">
          <w:rPr>
            <w:color w:val="000000" w:themeColor="text1"/>
            <w:sz w:val="24"/>
          </w:rPr>
          <w:delText xml:space="preserve">.  The </w:delText>
        </w:r>
        <w:bookmarkStart w:id="288" w:name="_DV_M153"/>
        <w:bookmarkEnd w:id="272"/>
        <w:bookmarkEnd w:id="288"/>
        <w:r w:rsidRPr="1526496E" w:rsidDel="00F11E12">
          <w:rPr>
            <w:color w:val="000000" w:themeColor="text1"/>
            <w:sz w:val="24"/>
          </w:rPr>
          <w:delText xml:space="preserve">Membership Interest held by the Members hereunder shall be evidenced by certificates of the Company certifying the Membership Interest represented thereby and in such form as the </w:delText>
        </w:r>
        <w:r w:rsidR="008720C2" w:rsidDel="00F11E12">
          <w:rPr>
            <w:color w:val="000000" w:themeColor="text1"/>
            <w:sz w:val="24"/>
          </w:rPr>
          <w:delText>Members</w:delText>
        </w:r>
        <w:r w:rsidRPr="1526496E" w:rsidDel="00F11E12">
          <w:rPr>
            <w:color w:val="000000" w:themeColor="text1"/>
            <w:sz w:val="24"/>
          </w:rPr>
          <w:delText xml:space="preserve"> may from time to time prescribe.</w:delTex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1526496E" w:rsidDel="00F11E12">
          <w:rPr>
            <w:color w:val="000000" w:themeColor="text1"/>
            <w:sz w:val="24"/>
          </w:rPr>
          <w:delText xml:space="preserve"> T</w:delText>
        </w:r>
        <w:r w:rsidRPr="1526496E" w:rsidDel="00F11E12">
          <w:rPr>
            <w:sz w:val="24"/>
          </w:rPr>
          <w:delText>he certificate evidencing a Membership Interest shall be a security for purposes of Article 8 of the Uniform Commercial Code.</w:delText>
        </w:r>
      </w:del>
    </w:p>
    <w:p w14:paraId="29761F90" w14:textId="5960CB41" w:rsidR="00B071C2" w:rsidRPr="001902C8" w:rsidRDefault="00B071C2" w:rsidP="1526496E">
      <w:pPr>
        <w:pStyle w:val="outline1ds1"/>
        <w:jc w:val="both"/>
        <w:rPr>
          <w:sz w:val="24"/>
        </w:rPr>
      </w:pPr>
      <w:r w:rsidRPr="1526496E">
        <w:rPr>
          <w:sz w:val="24"/>
          <w:u w:val="single"/>
        </w:rPr>
        <w:t>Management</w:t>
      </w:r>
      <w:r w:rsidRPr="1526496E">
        <w:rPr>
          <w:sz w:val="24"/>
        </w:rPr>
        <w:t xml:space="preserve">. The business and affairs of the Company shall be managed by </w:t>
      </w:r>
      <w:r w:rsidR="00D318E1">
        <w:rPr>
          <w:sz w:val="24"/>
        </w:rPr>
        <w:t>its</w:t>
      </w:r>
      <w:r w:rsidRPr="1526496E">
        <w:rPr>
          <w:sz w:val="24"/>
        </w:rPr>
        <w:t xml:space="preserve"> </w:t>
      </w:r>
      <w:r w:rsidR="00D318E1">
        <w:rPr>
          <w:sz w:val="24"/>
        </w:rPr>
        <w:t>Members</w:t>
      </w:r>
      <w:r w:rsidRPr="1526496E">
        <w:rPr>
          <w:sz w:val="24"/>
        </w:rPr>
        <w:t>. With the majority consent of the Member</w:t>
      </w:r>
      <w:r w:rsidR="00F25B45" w:rsidRPr="1526496E">
        <w:rPr>
          <w:sz w:val="24"/>
        </w:rPr>
        <w:t>(s)</w:t>
      </w:r>
      <w:r w:rsidRPr="1526496E">
        <w:rPr>
          <w:sz w:val="24"/>
        </w:rPr>
        <w:t xml:space="preserve">, any one (1) of the </w:t>
      </w:r>
      <w:r w:rsidR="00D318E1">
        <w:rPr>
          <w:sz w:val="24"/>
        </w:rPr>
        <w:t>Members</w:t>
      </w:r>
      <w:r w:rsidRPr="1526496E">
        <w:rPr>
          <w:sz w:val="24"/>
        </w:rPr>
        <w:t xml:space="preserve"> shall have the power to do any and all acts (including the signing of any documents on behalf of the Company) necessary or convenient to or in furtherance of the purposes of the Company described herein, including, without limitation, (i) to mortgage, pledge, hypothecate or assign any or all of the assets of the Company, (ii) to incur debt on behalf of the Company, (iii) to acquire or sell any assets of </w:t>
      </w:r>
      <w:r w:rsidRPr="1526496E">
        <w:rPr>
          <w:sz w:val="24"/>
        </w:rPr>
        <w:lastRenderedPageBreak/>
        <w:t>the Company, (iv) to provide indemnities or guaranties in the name and on behalf of the Company, (v) to enter into, perform and carry out contracts of any kind, including, without limitation, contracts with any person or entity affiliated with the Company, necessary to, in connection with, convenient to or incidental to the accomplishment of the purposes of the Company, and (vi) to take any and all other actions deemed by a majority of the Member</w:t>
      </w:r>
      <w:r w:rsidR="00F25B45" w:rsidRPr="1526496E">
        <w:rPr>
          <w:sz w:val="24"/>
        </w:rPr>
        <w:t>(s)</w:t>
      </w:r>
      <w:r w:rsidRPr="1526496E">
        <w:rPr>
          <w:sz w:val="24"/>
        </w:rPr>
        <w:t xml:space="preserve"> to be necessary, desirable, convenient or incidental for the furtherance of the objects and purposes of the Company, and the </w:t>
      </w:r>
      <w:r w:rsidR="008720C2">
        <w:rPr>
          <w:sz w:val="24"/>
        </w:rPr>
        <w:t>Members</w:t>
      </w:r>
      <w:r w:rsidRPr="1526496E">
        <w:rPr>
          <w:sz w:val="24"/>
        </w:rPr>
        <w:t xml:space="preserve"> shall have and may exercise on behalf of the Company all of the powers and rights conferred upon a limited liability company formed pursuant to the Act.  </w:t>
      </w:r>
      <w:r w:rsidR="00D318E1">
        <w:rPr>
          <w:sz w:val="24"/>
        </w:rPr>
        <w:t xml:space="preserve">The Members shall have </w:t>
      </w:r>
      <w:r w:rsidRPr="1526496E">
        <w:rPr>
          <w:sz w:val="24"/>
        </w:rPr>
        <w:t xml:space="preserve">full power and authority to conduct the business and affairs of the Company in accordance with the terms and conditions contained herein.  </w:t>
      </w:r>
    </w:p>
    <w:p w14:paraId="76CC13DD" w14:textId="61715452" w:rsidR="002135C9" w:rsidRPr="001902C8" w:rsidRDefault="002135C9" w:rsidP="1526496E">
      <w:pPr>
        <w:pStyle w:val="outline1ds1"/>
        <w:jc w:val="both"/>
        <w:rPr>
          <w:sz w:val="24"/>
          <w:u w:val="single"/>
        </w:rPr>
      </w:pPr>
      <w:bookmarkStart w:id="289" w:name="_Toc242699483"/>
      <w:r w:rsidRPr="1526496E">
        <w:rPr>
          <w:sz w:val="24"/>
          <w:u w:val="single"/>
        </w:rPr>
        <w:t>Voting Rights</w:t>
      </w:r>
      <w:r w:rsidRPr="1526496E">
        <w:rPr>
          <w:sz w:val="24"/>
        </w:rPr>
        <w:t xml:space="preserve">. </w:t>
      </w:r>
      <w:bookmarkEnd w:id="289"/>
      <w:r>
        <w:t>Except as expressly provided in this Agreement, Members shall have no voting, approval or consent rights. However, Members shall have the right to approve or disapprove the following matters:</w:t>
      </w:r>
      <w:r w:rsidRPr="1526496E">
        <w:rPr>
          <w:u w:val="single"/>
        </w:rPr>
        <w:t xml:space="preserve">  </w:t>
      </w:r>
    </w:p>
    <w:p w14:paraId="4AF0FFFC" w14:textId="42F387BD" w:rsidR="002135C9" w:rsidRPr="001902C8" w:rsidRDefault="002135C9" w:rsidP="1526496E">
      <w:pPr>
        <w:pStyle w:val="Heading3"/>
        <w:ind w:firstLine="720"/>
        <w:jc w:val="both"/>
        <w:rPr>
          <w:sz w:val="24"/>
          <w:szCs w:val="24"/>
        </w:rPr>
      </w:pPr>
      <w:bookmarkStart w:id="290" w:name="_Toc520603426"/>
      <w:bookmarkStart w:id="291" w:name="_Toc519502794"/>
      <w:r w:rsidRPr="1526496E">
        <w:rPr>
          <w:sz w:val="24"/>
          <w:szCs w:val="24"/>
        </w:rPr>
        <w:t>(a)</w:t>
      </w:r>
      <w:r>
        <w:tab/>
      </w:r>
      <w:r w:rsidRPr="1526496E">
        <w:rPr>
          <w:sz w:val="24"/>
          <w:szCs w:val="24"/>
          <w:u w:val="single"/>
        </w:rPr>
        <w:t>Required Approval (Unanimous)</w:t>
      </w:r>
      <w:r w:rsidRPr="1526496E">
        <w:rPr>
          <w:sz w:val="24"/>
          <w:szCs w:val="24"/>
        </w:rPr>
        <w:t>.  In addition to other matters set forth in this Agreement, the following matters shall require the affirmative vote, approval or consent of Members owning not less than 100% of the Membership Units of the Company then issued and outstanding</w:t>
      </w:r>
      <w:bookmarkEnd w:id="290"/>
      <w:bookmarkEnd w:id="291"/>
      <w:r w:rsidRPr="1526496E">
        <w:rPr>
          <w:sz w:val="24"/>
          <w:szCs w:val="24"/>
        </w:rPr>
        <w:t xml:space="preserve">: </w:t>
      </w:r>
    </w:p>
    <w:p w14:paraId="18D37359" w14:textId="2697B4D7" w:rsidR="002135C9" w:rsidRPr="001902C8" w:rsidRDefault="002135C9" w:rsidP="1526496E">
      <w:pPr>
        <w:pStyle w:val="Heading3"/>
        <w:ind w:left="720" w:firstLine="720"/>
        <w:jc w:val="both"/>
        <w:rPr>
          <w:sz w:val="24"/>
          <w:szCs w:val="24"/>
        </w:rPr>
      </w:pPr>
      <w:r w:rsidRPr="1526496E">
        <w:rPr>
          <w:sz w:val="24"/>
          <w:szCs w:val="24"/>
        </w:rPr>
        <w:t>(i)</w:t>
      </w:r>
      <w:r>
        <w:tab/>
      </w:r>
      <w:r w:rsidRPr="1526496E">
        <w:rPr>
          <w:sz w:val="24"/>
          <w:szCs w:val="24"/>
        </w:rPr>
        <w:t>Alter or change the capital structure of the Company, issue additional Membership Interests or admit a new Member;</w:t>
      </w:r>
    </w:p>
    <w:p w14:paraId="10FBE25E" w14:textId="699F8C1D" w:rsidR="002135C9" w:rsidRPr="001902C8" w:rsidRDefault="002135C9" w:rsidP="1526496E">
      <w:pPr>
        <w:pStyle w:val="Heading3"/>
        <w:ind w:left="720" w:firstLine="720"/>
        <w:jc w:val="both"/>
        <w:rPr>
          <w:sz w:val="24"/>
          <w:szCs w:val="24"/>
        </w:rPr>
      </w:pPr>
      <w:r w:rsidRPr="1526496E">
        <w:rPr>
          <w:sz w:val="24"/>
          <w:szCs w:val="24"/>
        </w:rPr>
        <w:t>(ii)</w:t>
      </w:r>
      <w:r>
        <w:tab/>
      </w:r>
      <w:r w:rsidRPr="1526496E">
        <w:rPr>
          <w:sz w:val="24"/>
          <w:szCs w:val="24"/>
        </w:rPr>
        <w:t xml:space="preserve">The dissolution of the Company;   </w:t>
      </w:r>
    </w:p>
    <w:p w14:paraId="2C8B9D1C" w14:textId="025176B4" w:rsidR="002135C9" w:rsidRPr="001902C8" w:rsidRDefault="002135C9" w:rsidP="1526496E">
      <w:pPr>
        <w:pStyle w:val="Heading3"/>
        <w:ind w:left="720" w:firstLine="720"/>
        <w:jc w:val="both"/>
        <w:rPr>
          <w:sz w:val="24"/>
          <w:szCs w:val="24"/>
        </w:rPr>
      </w:pPr>
      <w:r w:rsidRPr="1526496E">
        <w:rPr>
          <w:sz w:val="24"/>
          <w:szCs w:val="24"/>
        </w:rPr>
        <w:t>(iii)</w:t>
      </w:r>
      <w:r>
        <w:tab/>
      </w:r>
      <w:r w:rsidRPr="1526496E">
        <w:rPr>
          <w:sz w:val="24"/>
          <w:szCs w:val="24"/>
        </w:rPr>
        <w:t xml:space="preserve">Any decision on remuneration packages for any employees of the of the Company; </w:t>
      </w:r>
    </w:p>
    <w:p w14:paraId="73D0D775" w14:textId="583F559F" w:rsidR="002135C9" w:rsidRPr="001902C8" w:rsidRDefault="002135C9" w:rsidP="1526496E">
      <w:pPr>
        <w:ind w:left="720" w:firstLine="720"/>
        <w:jc w:val="both"/>
        <w:rPr>
          <w:sz w:val="24"/>
        </w:rPr>
      </w:pPr>
      <w:r w:rsidRPr="1526496E">
        <w:rPr>
          <w:sz w:val="24"/>
        </w:rPr>
        <w:t xml:space="preserve">(iv)  </w:t>
      </w:r>
      <w:r>
        <w:tab/>
      </w:r>
      <w:r w:rsidRPr="1526496E">
        <w:rPr>
          <w:sz w:val="24"/>
        </w:rPr>
        <w:t>The entering into any agreement of any kind or nature (and regardless of the amount involved) between the Company and any Member or any Affiliate of any Member, provided, however, the parties agree that the foregoing shall not apply to any agreements or arrangements specifically contemplated by this Agreement;</w:t>
      </w:r>
    </w:p>
    <w:p w14:paraId="1DB7A22C" w14:textId="35B6FCC1" w:rsidR="002135C9" w:rsidRPr="001902C8" w:rsidRDefault="002135C9" w:rsidP="1526496E">
      <w:pPr>
        <w:ind w:left="720" w:firstLine="720"/>
        <w:jc w:val="both"/>
        <w:rPr>
          <w:sz w:val="24"/>
        </w:rPr>
      </w:pPr>
    </w:p>
    <w:p w14:paraId="2B7EC59A" w14:textId="25838702" w:rsidR="002135C9" w:rsidRPr="001902C8" w:rsidRDefault="002135C9" w:rsidP="1526496E">
      <w:pPr>
        <w:ind w:left="720" w:firstLine="720"/>
        <w:jc w:val="both"/>
        <w:rPr>
          <w:sz w:val="24"/>
        </w:rPr>
      </w:pPr>
      <w:r w:rsidRPr="1526496E">
        <w:rPr>
          <w:sz w:val="24"/>
        </w:rPr>
        <w:t>(v)</w:t>
      </w:r>
      <w:r>
        <w:tab/>
      </w:r>
      <w:r w:rsidRPr="1526496E">
        <w:rPr>
          <w:sz w:val="24"/>
        </w:rPr>
        <w:t xml:space="preserve">The determination whether to cause the Company to file for bankruptcy under State or Federal law, or to acquiesce in or consent to the filing by a third party against the Company of an involuntary bankruptcy; </w:t>
      </w:r>
    </w:p>
    <w:p w14:paraId="21D162E5" w14:textId="0F1C19BD" w:rsidR="1526496E" w:rsidRDefault="1526496E" w:rsidP="1526496E">
      <w:pPr>
        <w:ind w:left="720" w:firstLine="720"/>
        <w:jc w:val="both"/>
        <w:rPr>
          <w:szCs w:val="26"/>
        </w:rPr>
      </w:pPr>
    </w:p>
    <w:p w14:paraId="389CE30B" w14:textId="06ABB32C" w:rsidR="002135C9" w:rsidRPr="001902C8" w:rsidRDefault="002135C9" w:rsidP="1526496E">
      <w:pPr>
        <w:ind w:left="720" w:firstLine="720"/>
        <w:jc w:val="both"/>
        <w:rPr>
          <w:sz w:val="24"/>
        </w:rPr>
      </w:pPr>
      <w:r w:rsidRPr="001902C8">
        <w:rPr>
          <w:sz w:val="24"/>
        </w:rPr>
        <w:tab/>
      </w:r>
      <w:r w:rsidRPr="001902C8">
        <w:rPr>
          <w:sz w:val="24"/>
        </w:rPr>
        <w:tab/>
      </w:r>
      <w:r w:rsidRPr="001902C8">
        <w:rPr>
          <w:sz w:val="24"/>
        </w:rPr>
        <w:tab/>
      </w:r>
      <w:r w:rsidRPr="1526496E">
        <w:rPr>
          <w:sz w:val="24"/>
        </w:rPr>
        <w:t>(vi)</w:t>
      </w:r>
      <w:r w:rsidRPr="001902C8">
        <w:rPr>
          <w:sz w:val="24"/>
        </w:rPr>
        <w:tab/>
      </w:r>
      <w:r w:rsidRPr="1526496E">
        <w:rPr>
          <w:sz w:val="24"/>
        </w:rPr>
        <w:t>Entering into any transaction whatsoever between the Company and any Member involving the payment of salary, fee, stipends or any other consideration whatsoever;</w:t>
      </w:r>
    </w:p>
    <w:p w14:paraId="3940ABF3" w14:textId="2B8A417F" w:rsidR="002135C9" w:rsidRPr="001902C8" w:rsidRDefault="002135C9" w:rsidP="1526496E">
      <w:pPr>
        <w:ind w:left="720" w:firstLine="720"/>
        <w:jc w:val="both"/>
        <w:rPr>
          <w:sz w:val="24"/>
        </w:rPr>
      </w:pPr>
    </w:p>
    <w:p w14:paraId="22F37194" w14:textId="682EF12C" w:rsidR="002135C9" w:rsidRPr="001902C8" w:rsidRDefault="002135C9" w:rsidP="1526496E">
      <w:pPr>
        <w:ind w:left="720" w:firstLine="720"/>
        <w:jc w:val="both"/>
        <w:rPr>
          <w:sz w:val="24"/>
        </w:rPr>
      </w:pPr>
      <w:r w:rsidRPr="001902C8">
        <w:rPr>
          <w:sz w:val="24"/>
        </w:rPr>
        <w:t>(vii)</w:t>
      </w:r>
      <w:r>
        <w:tab/>
      </w:r>
      <w:r w:rsidRPr="001902C8">
        <w:rPr>
          <w:sz w:val="24"/>
        </w:rPr>
        <w:t>The execution and delivery of any guaranty, indemnity or similar agreement on behalf of the Company;</w:t>
      </w:r>
      <w:r w:rsidRPr="001902C8">
        <w:rPr>
          <w:spacing w:val="-2"/>
          <w:sz w:val="24"/>
        </w:rPr>
        <w:t xml:space="preserve"> </w:t>
      </w:r>
    </w:p>
    <w:p w14:paraId="74AEC9D2" w14:textId="5A64FAA4" w:rsidR="002135C9" w:rsidRPr="001902C8" w:rsidRDefault="002135C9" w:rsidP="1526496E">
      <w:pPr>
        <w:ind w:left="720" w:firstLine="720"/>
        <w:jc w:val="both"/>
        <w:rPr>
          <w:sz w:val="24"/>
        </w:rPr>
      </w:pPr>
    </w:p>
    <w:p w14:paraId="2D71B0E6" w14:textId="506144C6" w:rsidR="002135C9" w:rsidRPr="001902C8" w:rsidRDefault="002135C9" w:rsidP="1526496E">
      <w:pPr>
        <w:ind w:left="720" w:firstLine="720"/>
        <w:jc w:val="both"/>
        <w:rPr>
          <w:sz w:val="24"/>
        </w:rPr>
      </w:pPr>
      <w:r w:rsidRPr="1526496E">
        <w:rPr>
          <w:sz w:val="24"/>
        </w:rPr>
        <w:t>(viii)</w:t>
      </w:r>
      <w:r>
        <w:tab/>
      </w:r>
      <w:r w:rsidRPr="1526496E">
        <w:rPr>
          <w:sz w:val="24"/>
        </w:rPr>
        <w:t xml:space="preserve">A decision to (i) acquire by purchase, lease, or otherwise, any real or personal property, tangible or intangible, (ii) construct, operate, maintain, finance, and improve, and to own, sell, convey, assign, mortgage, or lease any real estate and any personal property and (iii) prepay, in whole or in part, refinance, amend, modify, or extend </w:t>
      </w:r>
      <w:r w:rsidRPr="1526496E">
        <w:rPr>
          <w:sz w:val="24"/>
        </w:rPr>
        <w:lastRenderedPageBreak/>
        <w:t>any mortgages or deeds of trust which may affect substantially all of the assets of the Company and in connection therewith to execute for and on behalf of the Company any extensions, renewals, or modifications of such mortgages or deeds of trust,   in each case not in the ordinary course of business;</w:t>
      </w:r>
    </w:p>
    <w:p w14:paraId="72764D90" w14:textId="0343B843" w:rsidR="002135C9" w:rsidRPr="001902C8" w:rsidRDefault="002135C9" w:rsidP="1526496E">
      <w:pPr>
        <w:ind w:left="720" w:firstLine="720"/>
        <w:jc w:val="both"/>
        <w:rPr>
          <w:sz w:val="24"/>
        </w:rPr>
      </w:pPr>
    </w:p>
    <w:p w14:paraId="47982F3A" w14:textId="02BC033A" w:rsidR="002135C9" w:rsidRPr="001902C8" w:rsidRDefault="002135C9" w:rsidP="1526496E">
      <w:pPr>
        <w:ind w:left="720" w:firstLine="720"/>
        <w:jc w:val="both"/>
        <w:rPr>
          <w:sz w:val="24"/>
        </w:rPr>
      </w:pPr>
      <w:r w:rsidRPr="1526496E">
        <w:rPr>
          <w:sz w:val="24"/>
        </w:rPr>
        <w:t>(ix)</w:t>
      </w:r>
      <w:r>
        <w:tab/>
      </w:r>
      <w:r w:rsidRPr="1526496E">
        <w:rPr>
          <w:sz w:val="24"/>
        </w:rPr>
        <w:t>Sell, dispose, trade, or exchange Company assets in the ordinary course of the Company’s business;</w:t>
      </w:r>
    </w:p>
    <w:p w14:paraId="58A42E82" w14:textId="653F544C" w:rsidR="002135C9" w:rsidRPr="001902C8" w:rsidRDefault="002135C9" w:rsidP="1526496E">
      <w:pPr>
        <w:ind w:left="720" w:firstLine="720"/>
        <w:jc w:val="both"/>
        <w:rPr>
          <w:sz w:val="24"/>
        </w:rPr>
      </w:pPr>
    </w:p>
    <w:p w14:paraId="01B1EC11" w14:textId="70F8B393" w:rsidR="002135C9" w:rsidRPr="001902C8" w:rsidRDefault="002135C9" w:rsidP="1526496E">
      <w:pPr>
        <w:ind w:left="720" w:firstLine="720"/>
        <w:jc w:val="both"/>
        <w:rPr>
          <w:sz w:val="24"/>
        </w:rPr>
      </w:pPr>
      <w:r w:rsidRPr="1526496E">
        <w:rPr>
          <w:sz w:val="24"/>
        </w:rPr>
        <w:t>(x)</w:t>
      </w:r>
      <w:r>
        <w:tab/>
      </w:r>
      <w:r w:rsidRPr="1526496E">
        <w:rPr>
          <w:sz w:val="24"/>
        </w:rPr>
        <w:t xml:space="preserve">A decision to make a capital call to the Members; </w:t>
      </w:r>
    </w:p>
    <w:p w14:paraId="1C4C5045" w14:textId="2313534C" w:rsidR="002135C9" w:rsidRPr="001902C8" w:rsidRDefault="002135C9" w:rsidP="1526496E">
      <w:pPr>
        <w:ind w:left="720" w:firstLine="720"/>
        <w:jc w:val="both"/>
        <w:rPr>
          <w:sz w:val="24"/>
        </w:rPr>
      </w:pPr>
    </w:p>
    <w:p w14:paraId="7CEC680E" w14:textId="5154EA82" w:rsidR="002135C9" w:rsidRPr="001902C8" w:rsidRDefault="002135C9" w:rsidP="1526496E">
      <w:pPr>
        <w:ind w:left="720" w:firstLine="720"/>
        <w:jc w:val="both"/>
        <w:rPr>
          <w:sz w:val="24"/>
        </w:rPr>
      </w:pPr>
      <w:r w:rsidRPr="1526496E">
        <w:rPr>
          <w:sz w:val="24"/>
        </w:rPr>
        <w:t>(xi)</w:t>
      </w:r>
      <w:r>
        <w:tab/>
      </w:r>
      <w:r w:rsidRPr="1526496E">
        <w:rPr>
          <w:sz w:val="24"/>
        </w:rPr>
        <w:t xml:space="preserve">Any decision to change the Manager(s) of the Company; </w:t>
      </w:r>
    </w:p>
    <w:p w14:paraId="7FF9FCB0" w14:textId="309AC58C" w:rsidR="002135C9" w:rsidRPr="001902C8" w:rsidRDefault="002135C9" w:rsidP="1526496E">
      <w:pPr>
        <w:ind w:left="720" w:firstLine="720"/>
        <w:jc w:val="both"/>
        <w:rPr>
          <w:sz w:val="24"/>
        </w:rPr>
      </w:pPr>
    </w:p>
    <w:p w14:paraId="3A9AE22F" w14:textId="79E3B045" w:rsidR="002135C9" w:rsidRPr="001902C8" w:rsidRDefault="00BF1237" w:rsidP="1526496E">
      <w:pPr>
        <w:ind w:left="720" w:firstLine="720"/>
        <w:jc w:val="both"/>
        <w:rPr>
          <w:sz w:val="24"/>
        </w:rPr>
      </w:pPr>
      <w:r w:rsidRPr="1526496E">
        <w:rPr>
          <w:sz w:val="24"/>
        </w:rPr>
        <w:t>(xii)</w:t>
      </w:r>
      <w:r w:rsidR="002135C9">
        <w:tab/>
      </w:r>
      <w:r w:rsidRPr="1526496E">
        <w:rPr>
          <w:sz w:val="24"/>
        </w:rPr>
        <w:t>A</w:t>
      </w:r>
      <w:r w:rsidR="002135C9" w:rsidRPr="1526496E">
        <w:rPr>
          <w:sz w:val="24"/>
        </w:rPr>
        <w:t xml:space="preserve"> sale of all or substantially all of the Company’s assets</w:t>
      </w:r>
      <w:r w:rsidRPr="1526496E">
        <w:rPr>
          <w:sz w:val="24"/>
        </w:rPr>
        <w:t>; and</w:t>
      </w:r>
    </w:p>
    <w:p w14:paraId="51DF33B1" w14:textId="1B20E1B2" w:rsidR="002135C9" w:rsidRPr="001902C8" w:rsidRDefault="002135C9" w:rsidP="1526496E">
      <w:pPr>
        <w:ind w:left="720" w:firstLine="720"/>
        <w:jc w:val="both"/>
        <w:rPr>
          <w:sz w:val="24"/>
        </w:rPr>
      </w:pPr>
    </w:p>
    <w:p w14:paraId="72EEB86D" w14:textId="5E51AC2F" w:rsidR="002135C9" w:rsidRPr="001902C8" w:rsidRDefault="002135C9" w:rsidP="1526496E">
      <w:pPr>
        <w:ind w:left="720" w:firstLine="720"/>
        <w:jc w:val="both"/>
        <w:rPr>
          <w:sz w:val="24"/>
        </w:rPr>
      </w:pPr>
      <w:r w:rsidRPr="1526496E">
        <w:rPr>
          <w:sz w:val="24"/>
        </w:rPr>
        <w:t>(xiii)</w:t>
      </w:r>
      <w:r>
        <w:tab/>
      </w:r>
      <w:r w:rsidRPr="1526496E">
        <w:rPr>
          <w:sz w:val="24"/>
        </w:rPr>
        <w:t>Any decision to enter into any contractual re</w:t>
      </w:r>
      <w:r w:rsidR="00BF1237" w:rsidRPr="1526496E">
        <w:rPr>
          <w:sz w:val="24"/>
        </w:rPr>
        <w:t>lationship with any third party.</w:t>
      </w:r>
    </w:p>
    <w:p w14:paraId="4B261C6B" w14:textId="77777777" w:rsidR="002135C9" w:rsidRPr="001902C8" w:rsidRDefault="002135C9" w:rsidP="1526496E">
      <w:pPr>
        <w:pStyle w:val="BodyTextFirstIndent2"/>
        <w:spacing w:line="240" w:lineRule="auto"/>
        <w:ind w:left="1440"/>
        <w:jc w:val="both"/>
        <w:rPr>
          <w:sz w:val="24"/>
        </w:rPr>
      </w:pPr>
    </w:p>
    <w:p w14:paraId="101D013A" w14:textId="0FCECC25" w:rsidR="00B071C2" w:rsidRPr="001902C8" w:rsidRDefault="00B071C2" w:rsidP="1526496E">
      <w:pPr>
        <w:pStyle w:val="outline1ds1"/>
        <w:jc w:val="both"/>
        <w:rPr>
          <w:sz w:val="24"/>
        </w:rPr>
      </w:pPr>
      <w:r w:rsidRPr="1526496E">
        <w:rPr>
          <w:sz w:val="24"/>
          <w:u w:val="single"/>
        </w:rPr>
        <w:t>Dissolution</w:t>
      </w:r>
      <w:r w:rsidRPr="1526496E">
        <w:rPr>
          <w:sz w:val="24"/>
        </w:rPr>
        <w:t>.  The Company shall dissolve, and its affairs shall be wound up, upon the first to occur of the following: (a) the unanimous written consent of the Member</w:t>
      </w:r>
      <w:r w:rsidR="00F25B45" w:rsidRPr="1526496E">
        <w:rPr>
          <w:sz w:val="24"/>
        </w:rPr>
        <w:t>(s)</w:t>
      </w:r>
      <w:r w:rsidRPr="1526496E">
        <w:rPr>
          <w:sz w:val="24"/>
        </w:rPr>
        <w:t xml:space="preserve">, </w:t>
      </w:r>
      <w:del w:id="292" w:author="Cooper Stouch" w:date="2022-06-28T11:40:00Z">
        <w:r w:rsidRPr="1526496E" w:rsidDel="009D356F">
          <w:rPr>
            <w:sz w:val="24"/>
          </w:rPr>
          <w:delText>(b) the withdrawal, bankruptcy or dissolution of</w:delText>
        </w:r>
        <w:r w:rsidR="00F25B45" w:rsidRPr="1526496E" w:rsidDel="009D356F">
          <w:rPr>
            <w:sz w:val="24"/>
          </w:rPr>
          <w:delText xml:space="preserve"> a</w:delText>
        </w:r>
        <w:r w:rsidRPr="1526496E" w:rsidDel="009D356F">
          <w:rPr>
            <w:sz w:val="24"/>
          </w:rPr>
          <w:delText xml:space="preserve"> Member or the occurrence of any other event which terminates the continued membership of the Member</w:delText>
        </w:r>
        <w:r w:rsidR="00F25B45" w:rsidRPr="1526496E" w:rsidDel="009D356F">
          <w:rPr>
            <w:sz w:val="24"/>
          </w:rPr>
          <w:delText>(s)</w:delText>
        </w:r>
        <w:r w:rsidRPr="1526496E" w:rsidDel="009D356F">
          <w:rPr>
            <w:sz w:val="24"/>
          </w:rPr>
          <w:delText xml:space="preserve"> in the Company</w:delText>
        </w:r>
      </w:del>
      <w:r w:rsidRPr="1526496E">
        <w:rPr>
          <w:sz w:val="24"/>
        </w:rPr>
        <w:t>, or (</w:t>
      </w:r>
      <w:ins w:id="293" w:author="Cooper Stouch" w:date="2022-06-28T11:40:00Z">
        <w:r w:rsidR="009D356F">
          <w:rPr>
            <w:sz w:val="24"/>
          </w:rPr>
          <w:t>b</w:t>
        </w:r>
      </w:ins>
      <w:del w:id="294" w:author="Cooper Stouch" w:date="2022-06-28T11:40:00Z">
        <w:r w:rsidRPr="1526496E" w:rsidDel="009D356F">
          <w:rPr>
            <w:sz w:val="24"/>
          </w:rPr>
          <w:delText>c</w:delText>
        </w:r>
      </w:del>
      <w:r w:rsidRPr="1526496E">
        <w:rPr>
          <w:sz w:val="24"/>
        </w:rPr>
        <w:t>) the entry of a decree of judicial dissolution under the Act.</w:t>
      </w:r>
    </w:p>
    <w:p w14:paraId="43C4C511" w14:textId="5ABFF1A9" w:rsidR="00B071C2" w:rsidRPr="001902C8" w:rsidRDefault="00B071C2" w:rsidP="1526496E">
      <w:pPr>
        <w:pStyle w:val="outline1ds1"/>
        <w:jc w:val="both"/>
        <w:rPr>
          <w:sz w:val="24"/>
        </w:rPr>
      </w:pPr>
      <w:r w:rsidRPr="1526496E">
        <w:rPr>
          <w:sz w:val="24"/>
          <w:u w:val="single"/>
        </w:rPr>
        <w:t>Admission and Capital Contributions</w:t>
      </w:r>
      <w:r w:rsidRPr="1526496E">
        <w:rPr>
          <w:sz w:val="24"/>
        </w:rPr>
        <w:t>.  The Member</w:t>
      </w:r>
      <w:r w:rsidR="00F25B45" w:rsidRPr="1526496E">
        <w:rPr>
          <w:sz w:val="24"/>
        </w:rPr>
        <w:t>(s)</w:t>
      </w:r>
      <w:r w:rsidRPr="1526496E">
        <w:rPr>
          <w:sz w:val="24"/>
        </w:rPr>
        <w:t xml:space="preserve"> </w:t>
      </w:r>
      <w:r w:rsidR="00F25B45" w:rsidRPr="1526496E">
        <w:rPr>
          <w:sz w:val="24"/>
        </w:rPr>
        <w:t>are</w:t>
      </w:r>
      <w:r w:rsidRPr="1526496E">
        <w:rPr>
          <w:sz w:val="24"/>
        </w:rPr>
        <w:t xml:space="preserve"> hereby deemed admitted as a member of the Company as of the effective date of the Company’s initial Certificate of Formation.  The Member</w:t>
      </w:r>
      <w:r w:rsidR="00F25B45" w:rsidRPr="1526496E">
        <w:rPr>
          <w:sz w:val="24"/>
        </w:rPr>
        <w:t>(s)</w:t>
      </w:r>
      <w:r w:rsidRPr="1526496E">
        <w:rPr>
          <w:sz w:val="24"/>
        </w:rPr>
        <w:t xml:space="preserve"> </w:t>
      </w:r>
      <w:r w:rsidR="00F25B45" w:rsidRPr="1526496E">
        <w:rPr>
          <w:sz w:val="24"/>
        </w:rPr>
        <w:t>are all the</w:t>
      </w:r>
      <w:r w:rsidRPr="1526496E">
        <w:rPr>
          <w:sz w:val="24"/>
        </w:rPr>
        <w:t xml:space="preserve"> member</w:t>
      </w:r>
      <w:r w:rsidR="00F25B45" w:rsidRPr="1526496E">
        <w:rPr>
          <w:sz w:val="24"/>
        </w:rPr>
        <w:t>s</w:t>
      </w:r>
      <w:r w:rsidRPr="1526496E">
        <w:rPr>
          <w:sz w:val="24"/>
        </w:rPr>
        <w:t xml:space="preserve"> of the Company and </w:t>
      </w:r>
      <w:r w:rsidR="00F25B45" w:rsidRPr="1526496E">
        <w:rPr>
          <w:sz w:val="24"/>
        </w:rPr>
        <w:t>ha</w:t>
      </w:r>
      <w:r w:rsidR="008A579C" w:rsidRPr="1526496E">
        <w:rPr>
          <w:sz w:val="24"/>
        </w:rPr>
        <w:t>s</w:t>
      </w:r>
      <w:r w:rsidRPr="1526496E">
        <w:rPr>
          <w:sz w:val="24"/>
        </w:rPr>
        <w:t xml:space="preserve"> a one hundred (100%) percent membership interest in the Company.  As of the date hereof,</w:t>
      </w:r>
      <w:ins w:id="295" w:author="Cooper Stouch" w:date="2022-06-28T11:20:00Z">
        <w:r w:rsidR="00F5042C">
          <w:rPr>
            <w:sz w:val="24"/>
          </w:rPr>
          <w:t xml:space="preserve"> each Member</w:t>
        </w:r>
      </w:ins>
      <w:r w:rsidRPr="1526496E">
        <w:rPr>
          <w:sz w:val="24"/>
        </w:rPr>
        <w:t xml:space="preserve"> has contributed $100.00 in cash to the Company.</w:t>
      </w:r>
      <w:r w:rsidR="00543E2F" w:rsidRPr="1526496E">
        <w:rPr>
          <w:sz w:val="24"/>
        </w:rPr>
        <w:t xml:space="preserve"> The transfer of any Membership Interest or addition of any member shall be made with the approval of the Member(s).</w:t>
      </w:r>
    </w:p>
    <w:p w14:paraId="6EC90373" w14:textId="77777777" w:rsidR="00B071C2" w:rsidRPr="001902C8" w:rsidRDefault="00B071C2" w:rsidP="1526496E">
      <w:pPr>
        <w:pStyle w:val="outline1ds1"/>
        <w:jc w:val="both"/>
        <w:rPr>
          <w:sz w:val="24"/>
        </w:rPr>
      </w:pPr>
      <w:r w:rsidRPr="1526496E">
        <w:rPr>
          <w:sz w:val="24"/>
          <w:u w:val="single"/>
        </w:rPr>
        <w:t>Additional Contributions</w:t>
      </w:r>
      <w:r w:rsidRPr="1526496E">
        <w:rPr>
          <w:sz w:val="24"/>
        </w:rPr>
        <w:t>.  The Member</w:t>
      </w:r>
      <w:r w:rsidR="00F25B45" w:rsidRPr="1526496E">
        <w:rPr>
          <w:sz w:val="24"/>
        </w:rPr>
        <w:t>(s)</w:t>
      </w:r>
      <w:r w:rsidRPr="1526496E">
        <w:rPr>
          <w:sz w:val="24"/>
        </w:rPr>
        <w:t xml:space="preserve"> </w:t>
      </w:r>
      <w:r w:rsidR="00F25B45" w:rsidRPr="1526496E">
        <w:rPr>
          <w:sz w:val="24"/>
        </w:rPr>
        <w:t>are</w:t>
      </w:r>
      <w:r w:rsidRPr="1526496E">
        <w:rPr>
          <w:sz w:val="24"/>
        </w:rPr>
        <w:t xml:space="preserve"> not required to make any additional capital contribution to the Company.  However, the Member</w:t>
      </w:r>
      <w:r w:rsidR="00F25B45" w:rsidRPr="1526496E">
        <w:rPr>
          <w:sz w:val="24"/>
        </w:rPr>
        <w:t>(s)</w:t>
      </w:r>
      <w:r w:rsidRPr="1526496E">
        <w:rPr>
          <w:sz w:val="24"/>
        </w:rPr>
        <w:t xml:space="preserve"> may, with the unanimous written consent of the Member</w:t>
      </w:r>
      <w:r w:rsidR="00F25B45" w:rsidRPr="1526496E">
        <w:rPr>
          <w:sz w:val="24"/>
        </w:rPr>
        <w:t>(s)</w:t>
      </w:r>
      <w:r w:rsidRPr="1526496E">
        <w:rPr>
          <w:sz w:val="24"/>
        </w:rPr>
        <w:t>, make additional capital contributions to the Company.</w:t>
      </w:r>
    </w:p>
    <w:p w14:paraId="309650A8" w14:textId="77777777" w:rsidR="00B071C2" w:rsidRPr="001902C8" w:rsidRDefault="00B071C2" w:rsidP="1526496E">
      <w:pPr>
        <w:pStyle w:val="outline1ds1"/>
        <w:jc w:val="both"/>
        <w:rPr>
          <w:sz w:val="24"/>
        </w:rPr>
      </w:pPr>
      <w:r w:rsidRPr="1526496E">
        <w:rPr>
          <w:sz w:val="24"/>
          <w:u w:val="single"/>
        </w:rPr>
        <w:t>Allocation of Profits and Losses</w:t>
      </w:r>
      <w:r w:rsidRPr="1526496E">
        <w:rPr>
          <w:sz w:val="24"/>
        </w:rPr>
        <w:t>.  The Company’s profits and losses shall be allocated to the Member in accordance with their membership interests.</w:t>
      </w:r>
    </w:p>
    <w:p w14:paraId="11A11CDE" w14:textId="67479308" w:rsidR="00B071C2" w:rsidRPr="001902C8" w:rsidRDefault="00B071C2" w:rsidP="1526496E">
      <w:pPr>
        <w:pStyle w:val="outline1ds1"/>
        <w:jc w:val="both"/>
        <w:rPr>
          <w:sz w:val="24"/>
        </w:rPr>
      </w:pPr>
      <w:r w:rsidRPr="1526496E">
        <w:rPr>
          <w:sz w:val="24"/>
          <w:u w:val="single"/>
        </w:rPr>
        <w:t>Distributions</w:t>
      </w:r>
      <w:r w:rsidRPr="1526496E">
        <w:rPr>
          <w:sz w:val="24"/>
        </w:rPr>
        <w:t>.  Distributions shall be made to the Member at the times determined by the majority consent of the Member</w:t>
      </w:r>
      <w:r w:rsidR="00F25B45" w:rsidRPr="1526496E">
        <w:rPr>
          <w:sz w:val="24"/>
        </w:rPr>
        <w:t>(s)</w:t>
      </w:r>
      <w:r w:rsidRPr="1526496E">
        <w:rPr>
          <w:sz w:val="24"/>
        </w:rPr>
        <w:t>.</w:t>
      </w:r>
    </w:p>
    <w:p w14:paraId="6CDD3056" w14:textId="77777777" w:rsidR="00B071C2" w:rsidRPr="001902C8" w:rsidRDefault="00B071C2" w:rsidP="1526496E">
      <w:pPr>
        <w:pStyle w:val="outline1ds1"/>
        <w:jc w:val="both"/>
        <w:rPr>
          <w:sz w:val="24"/>
        </w:rPr>
      </w:pPr>
      <w:r w:rsidRPr="1526496E">
        <w:rPr>
          <w:sz w:val="24"/>
          <w:u w:val="single"/>
        </w:rPr>
        <w:t>Admission of Additional Members</w:t>
      </w:r>
      <w:r w:rsidRPr="1526496E">
        <w:rPr>
          <w:sz w:val="24"/>
        </w:rPr>
        <w:t>.  One or more additional members of the Company may be admitted to the Company with the unanimous written consent of the Member</w:t>
      </w:r>
      <w:r w:rsidR="00F25B45" w:rsidRPr="1526496E">
        <w:rPr>
          <w:sz w:val="24"/>
        </w:rPr>
        <w:t>(s)</w:t>
      </w:r>
      <w:r w:rsidRPr="1526496E">
        <w:rPr>
          <w:sz w:val="24"/>
        </w:rPr>
        <w:t>.</w:t>
      </w:r>
    </w:p>
    <w:p w14:paraId="7C943C37" w14:textId="23321C20" w:rsidR="00B071C2" w:rsidRPr="001902C8" w:rsidRDefault="00B071C2" w:rsidP="1526496E">
      <w:pPr>
        <w:pStyle w:val="outline1ds1"/>
        <w:jc w:val="both"/>
        <w:rPr>
          <w:sz w:val="24"/>
        </w:rPr>
      </w:pPr>
      <w:r w:rsidRPr="1526496E">
        <w:rPr>
          <w:sz w:val="24"/>
          <w:u w:val="single"/>
        </w:rPr>
        <w:t>Limited Liability</w:t>
      </w:r>
      <w:r w:rsidRPr="1526496E">
        <w:rPr>
          <w:sz w:val="24"/>
        </w:rPr>
        <w:t>.  Except as otherwise provided by the Act, the debts, obligations and liabilities of the Company, whether arising in contract, tort or otherwise, shall be solely the debts, obligations and liabilities of the Company, and the Member</w:t>
      </w:r>
      <w:r w:rsidR="00F25B45" w:rsidRPr="1526496E">
        <w:rPr>
          <w:sz w:val="24"/>
        </w:rPr>
        <w:t>(s)</w:t>
      </w:r>
      <w:r w:rsidRPr="1526496E">
        <w:rPr>
          <w:sz w:val="24"/>
        </w:rPr>
        <w:t xml:space="preserve"> shall not be obligated personally for any such debt, obligation or liability of the Company solely by reason of being a member of the Company.</w:t>
      </w:r>
    </w:p>
    <w:p w14:paraId="5DD6F640" w14:textId="457E8A49" w:rsidR="00B071C2" w:rsidRPr="001902C8" w:rsidRDefault="00B071C2" w:rsidP="1526496E">
      <w:pPr>
        <w:pStyle w:val="outline1ds1"/>
        <w:jc w:val="both"/>
        <w:rPr>
          <w:sz w:val="24"/>
        </w:rPr>
      </w:pPr>
      <w:r w:rsidRPr="1526496E">
        <w:rPr>
          <w:sz w:val="24"/>
          <w:u w:val="single"/>
        </w:rPr>
        <w:lastRenderedPageBreak/>
        <w:t>Governing Law</w:t>
      </w:r>
      <w:r w:rsidRPr="1526496E">
        <w:rPr>
          <w:sz w:val="24"/>
        </w:rPr>
        <w:t xml:space="preserve">. This Agreement shall be governed by, and construed under, the laws of the State of </w:t>
      </w:r>
      <w:del w:id="296" w:author="Yitzchok Caplan" w:date="2023-10-23T12:10:00Z">
        <w:r w:rsidR="00812C6D" w:rsidRPr="1526496E" w:rsidDel="00333EA7">
          <w:rPr>
            <w:sz w:val="24"/>
          </w:rPr>
          <w:delText>__________________</w:delText>
        </w:r>
        <w:r w:rsidRPr="1526496E" w:rsidDel="00333EA7">
          <w:rPr>
            <w:sz w:val="24"/>
          </w:rPr>
          <w:delText xml:space="preserve">, </w:delText>
        </w:r>
      </w:del>
      <w:ins w:id="297" w:author="Yitzchok Caplan" w:date="2023-12-05T11:42:00Z">
        <w:del w:id="298" w:author="Yitzchok" w:date="2024-02-08T23:04:00Z">
          <w:r w:rsidR="007B7612" w:rsidDel="009E0D8C">
            <w:rPr>
              <w:sz w:val="24"/>
            </w:rPr>
            <w:delText>New Jersey</w:delText>
          </w:r>
        </w:del>
      </w:ins>
      <w:ins w:id="299" w:author="Yitzchok" w:date="2024-02-08T23:04:00Z">
        <w:del w:id="300" w:author="Yitzchok Caplan" w:date="2024-02-15T20:57:00Z">
          <w:r w:rsidR="009E0D8C" w:rsidDel="000804CC">
            <w:rPr>
              <w:sz w:val="24"/>
            </w:rPr>
            <w:delText>Maryland</w:delText>
          </w:r>
        </w:del>
      </w:ins>
      <w:ins w:id="301" w:author="Yitzchok Caplan" w:date="2024-02-15T20:57:00Z">
        <w:del w:id="302" w:author="Iska Mortgage" w:date="2024-03-20T20:43:00Z">
          <w:r w:rsidR="000804CC" w:rsidDel="000D6A24">
            <w:rPr>
              <w:sz w:val="24"/>
            </w:rPr>
            <w:delText>Florida</w:delText>
          </w:r>
        </w:del>
      </w:ins>
      <w:ins w:id="303" w:author="Iska Mortgage" w:date="2024-05-30T00:26:00Z" w16du:dateUtc="2024-05-30T04:26:00Z">
        <w:del w:id="304" w:author="brinayiktzoru@gmail.com" w:date="2024-07-15T10:07:00Z" w16du:dateUtc="2024-07-15T14:07:00Z">
          <w:r w:rsidR="003E3C0F" w:rsidDel="0008000A">
            <w:rPr>
              <w:sz w:val="24"/>
            </w:rPr>
            <w:delText>New Jersey</w:delText>
          </w:r>
        </w:del>
      </w:ins>
      <w:ins w:id="305" w:author="brinayiktzoru@gmail.com" w:date="2024-07-30T14:32:00Z" w16du:dateUtc="2024-07-30T18:32:00Z">
        <w:del w:id="306" w:author="אברהם פודולסקי" w:date="2024-09-20T00:40:00Z" w16du:dateUtc="2024-09-19T21:40:00Z">
          <w:r w:rsidR="00C4746C" w:rsidDel="00C43540">
            <w:rPr>
              <w:sz w:val="24"/>
            </w:rPr>
            <w:delText>Ohio</w:delText>
          </w:r>
        </w:del>
      </w:ins>
      <w:r w:rsidR="00152076">
        <w:rPr>
          <w:sz w:val="24"/>
        </w:rPr>
        <w:t>Maryland</w:t>
      </w:r>
      <w:ins w:id="307" w:author="Yitzchok Caplan" w:date="2023-10-23T12:10:00Z">
        <w:r w:rsidR="00333EA7" w:rsidRPr="1526496E">
          <w:rPr>
            <w:sz w:val="24"/>
          </w:rPr>
          <w:t xml:space="preserve">, </w:t>
        </w:r>
      </w:ins>
      <w:r w:rsidRPr="1526496E">
        <w:rPr>
          <w:sz w:val="24"/>
        </w:rPr>
        <w:t>all rights and remedies being governed by said laws, without regard to principles of conflict of law.</w:t>
      </w:r>
    </w:p>
    <w:p w14:paraId="1AB1E139" w14:textId="77777777" w:rsidR="00B071C2" w:rsidRPr="001902C8" w:rsidRDefault="00B071C2" w:rsidP="1526496E">
      <w:pPr>
        <w:pStyle w:val="outline1ds1"/>
        <w:jc w:val="both"/>
        <w:rPr>
          <w:sz w:val="24"/>
        </w:rPr>
      </w:pPr>
      <w:r w:rsidRPr="1526496E">
        <w:rPr>
          <w:sz w:val="24"/>
          <w:u w:val="single"/>
        </w:rPr>
        <w:t>Treatment for Tax Purposes</w:t>
      </w:r>
      <w:r w:rsidRPr="1526496E">
        <w:rPr>
          <w:sz w:val="24"/>
        </w:rPr>
        <w:t>. The Company shall be taxed as the Member</w:t>
      </w:r>
      <w:r w:rsidR="00F25B45" w:rsidRPr="1526496E">
        <w:rPr>
          <w:sz w:val="24"/>
        </w:rPr>
        <w:t>(s)</w:t>
      </w:r>
      <w:r w:rsidRPr="1526496E">
        <w:rPr>
          <w:sz w:val="24"/>
        </w:rPr>
        <w:t xml:space="preserve"> shall elect.</w:t>
      </w:r>
    </w:p>
    <w:p w14:paraId="351A17BB" w14:textId="62BF4A7A" w:rsidR="00B071C2" w:rsidRPr="001902C8" w:rsidRDefault="00B071C2" w:rsidP="1526496E">
      <w:pPr>
        <w:pStyle w:val="outline1ds1"/>
        <w:jc w:val="both"/>
        <w:rPr>
          <w:sz w:val="24"/>
        </w:rPr>
      </w:pPr>
      <w:r w:rsidRPr="1526496E">
        <w:rPr>
          <w:sz w:val="24"/>
          <w:u w:val="single"/>
        </w:rPr>
        <w:t>Amendments</w:t>
      </w:r>
      <w:r w:rsidRPr="1526496E">
        <w:rPr>
          <w:sz w:val="24"/>
        </w:rPr>
        <w:t>. This Agreement may not be modified, altered, supplemented or amended except pursuant to a written</w:t>
      </w:r>
      <w:ins w:id="308" w:author="Cooper Stouch" w:date="2022-06-28T11:27:00Z">
        <w:r w:rsidR="00F5042C">
          <w:rPr>
            <w:sz w:val="24"/>
          </w:rPr>
          <w:t xml:space="preserve"> and unanimous</w:t>
        </w:r>
      </w:ins>
      <w:r w:rsidRPr="1526496E">
        <w:rPr>
          <w:sz w:val="24"/>
        </w:rPr>
        <w:t xml:space="preserve"> agreement executed and delivered by the Member</w:t>
      </w:r>
      <w:r w:rsidR="005B4844" w:rsidRPr="1526496E">
        <w:rPr>
          <w:sz w:val="24"/>
        </w:rPr>
        <w:t>(s)</w:t>
      </w:r>
      <w:r w:rsidRPr="1526496E">
        <w:rPr>
          <w:sz w:val="24"/>
        </w:rPr>
        <w:t>.</w:t>
      </w:r>
    </w:p>
    <w:p w14:paraId="450D3A79" w14:textId="5518D9A7" w:rsidR="00B071C2" w:rsidRPr="001902C8" w:rsidRDefault="00B071C2" w:rsidP="1526496E">
      <w:pPr>
        <w:pStyle w:val="outline1ds1"/>
        <w:jc w:val="both"/>
        <w:rPr>
          <w:sz w:val="24"/>
        </w:rPr>
      </w:pPr>
      <w:r w:rsidRPr="1526496E">
        <w:rPr>
          <w:sz w:val="24"/>
          <w:u w:val="single"/>
        </w:rPr>
        <w:t>Indemnification of Indemnified Persons</w:t>
      </w:r>
      <w:r w:rsidRPr="1526496E">
        <w:rPr>
          <w:sz w:val="24"/>
        </w:rPr>
        <w:t>.  To the fullest extent permitted by applicable law, in the event that the Member</w:t>
      </w:r>
      <w:r w:rsidR="005B4844" w:rsidRPr="1526496E">
        <w:rPr>
          <w:sz w:val="24"/>
        </w:rPr>
        <w:t>(s)</w:t>
      </w:r>
      <w:r w:rsidRPr="1526496E">
        <w:rPr>
          <w:sz w:val="24"/>
        </w:rPr>
        <w:t>, or any of their direct or indirect partners, members, trustees, directors, officers, shareholders, employees, incorporators, agents, Affiliates or controlling persons (collectively, the “Indemnified Persons”; each, including the Member</w:t>
      </w:r>
      <w:r w:rsidR="005B4844" w:rsidRPr="1526496E">
        <w:rPr>
          <w:sz w:val="24"/>
        </w:rPr>
        <w:t>(s)</w:t>
      </w:r>
      <w:r w:rsidRPr="1526496E">
        <w:rPr>
          <w:sz w:val="24"/>
        </w:rPr>
        <w:t xml:space="preserve">, an “Indemnified Person”), becomes involved, in any capacity, in any threatened, pending or completed action, proceeding or investigation, in connection with any matter arising out of or relating to the Company’s business or affairs, the Company will periodically reimburse such Indemnified Person for its legal and other expenses (including the cost of any investigation and preparation) incurred in connection therewith, provided that such Indemnified Person shall promptly repay to the Company the amount of any such reimbursed expenses paid to such Indemnified Person if it shall ultimately be determined that such Indemnified Person is not entitled to be indemnified by the Company in connection with such action, proceeding or investigation as provided in the exception contained in the next succeeding sentence.  To the fullest extent permitted under the law of the State of </w:t>
      </w:r>
      <w:del w:id="309" w:author="Cooper Stouch" w:date="2022-06-28T12:07:00Z">
        <w:r w:rsidR="00553AA5" w:rsidRPr="1526496E" w:rsidDel="00F11E12">
          <w:rPr>
            <w:sz w:val="24"/>
          </w:rPr>
          <w:delText>____________</w:delText>
        </w:r>
        <w:r w:rsidRPr="1526496E" w:rsidDel="00F11E12">
          <w:rPr>
            <w:sz w:val="24"/>
          </w:rPr>
          <w:delText xml:space="preserve"> </w:delText>
        </w:r>
      </w:del>
      <w:ins w:id="310" w:author="Cooper Stouch" w:date="2022-06-28T12:07:00Z">
        <w:r w:rsidR="00F11E12">
          <w:rPr>
            <w:sz w:val="24"/>
          </w:rPr>
          <w:t>formation</w:t>
        </w:r>
        <w:r w:rsidR="00F11E12" w:rsidRPr="1526496E">
          <w:rPr>
            <w:sz w:val="24"/>
          </w:rPr>
          <w:t xml:space="preserve"> </w:t>
        </w:r>
      </w:ins>
      <w:r w:rsidRPr="1526496E">
        <w:rPr>
          <w:sz w:val="24"/>
        </w:rPr>
        <w:t>as the same exists or may hereafter be amended (but, in the case of any such amendment, only to the extent that such amendment permits the Company to provide broader indemnification rights than said law permitted the Company to provide prior to such amendment), the Company also will indemnify and hold harmless each Indemnified Person against any losses, claims, damages, liabilities, obligations, penalties, actions, judgments, suits, proceedings, costs, expenses and disbursements of any kind or nature whatsoever (collectively, “Costs”), to which such Indemnified Person may become subject in connection with any matter arising out of or in connection with the Company’s business or affairs, except to the extent that any such Costs result solely from the willful misfeasance or bad faith of such Indemnified Person.  If for any reason (other than the willful misfeasance or bad faith of such Indemnified Person) the foregoing indemnification is unavailable to such Indemnified Person, or insufficient to hold it harmless, then the Company shall contribute to the amount paid or payable by such Indemnified Person as a result of such Costs in such proportion as is appropriate to reflect not only the relative benefits received by the Company on the one hand and such Indemnified Person on the other hand but also the relative fault of the Company and such Indemnified Person, as well as any relevant equitable considerations.  The reimbursement, indemnity and contribution obligations of the Company under this Section 1</w:t>
      </w:r>
      <w:r w:rsidR="00FC194A">
        <w:rPr>
          <w:sz w:val="24"/>
        </w:rPr>
        <w:t>8</w:t>
      </w:r>
      <w:r w:rsidRPr="1526496E">
        <w:rPr>
          <w:sz w:val="24"/>
        </w:rPr>
        <w:t xml:space="preserve"> shall be in addition to any liability which the Company may otherwise have to any Indemnified Person and shall be binding upon and inure to the benefit of any successors, assigns, heirs and personal representatives of the Company and any Indemnified Person.  The reimbursement, indemnity and contribution obligations of the Company under this Section 1</w:t>
      </w:r>
      <w:r w:rsidR="00FC194A">
        <w:rPr>
          <w:sz w:val="24"/>
        </w:rPr>
        <w:t xml:space="preserve">8 </w:t>
      </w:r>
      <w:r w:rsidRPr="1526496E">
        <w:rPr>
          <w:sz w:val="24"/>
        </w:rPr>
        <w:t xml:space="preserve">shall be limited to the Company’s assets, and no member </w:t>
      </w:r>
      <w:r w:rsidR="008720C2">
        <w:rPr>
          <w:sz w:val="24"/>
        </w:rPr>
        <w:t>s</w:t>
      </w:r>
      <w:r w:rsidRPr="1526496E">
        <w:rPr>
          <w:sz w:val="24"/>
        </w:rPr>
        <w:t>all have any personal liability on account thereof.  Any amendment or repeal of this Secti</w:t>
      </w:r>
      <w:r w:rsidR="005B4844" w:rsidRPr="1526496E">
        <w:rPr>
          <w:sz w:val="24"/>
        </w:rPr>
        <w:t>on 1</w:t>
      </w:r>
      <w:r w:rsidR="00FC194A">
        <w:rPr>
          <w:sz w:val="24"/>
        </w:rPr>
        <w:t>8</w:t>
      </w:r>
      <w:r w:rsidRPr="1526496E">
        <w:rPr>
          <w:sz w:val="24"/>
        </w:rPr>
        <w:t xml:space="preserve"> shall not adversely affect any right or protection existing hereunder immediately prior to such amendment or repeal.  The foregoing provisions shall survive any termination of this Agreement.</w:t>
      </w:r>
    </w:p>
    <w:p w14:paraId="573AAFCA" w14:textId="77777777" w:rsidR="00B071C2" w:rsidRDefault="00B071C2" w:rsidP="1526496E">
      <w:pPr>
        <w:pStyle w:val="outline1ds1"/>
        <w:jc w:val="both"/>
        <w:rPr>
          <w:ins w:id="311" w:author="Cooper Stouch" w:date="2022-06-28T11:07:00Z"/>
          <w:sz w:val="24"/>
        </w:rPr>
      </w:pPr>
      <w:r w:rsidRPr="1526496E">
        <w:rPr>
          <w:sz w:val="24"/>
          <w:u w:val="single"/>
        </w:rPr>
        <w:lastRenderedPageBreak/>
        <w:t>Exculpation</w:t>
      </w:r>
      <w:r w:rsidRPr="1526496E">
        <w:rPr>
          <w:sz w:val="24"/>
        </w:rPr>
        <w:t>.  Notwithstanding any other terms of this Agreement, whether express or implied, or obligation or duty at law or in equity, no Indemnified Person shall be liable to the Company or any member for any act or omission (in relation to the Company, this Agreement, any related document or any transaction contemplated hereby or thereby) taken or omitted by an Indemnified Person in the belief that such act or omission is in or is not contrary to the best interests of the Company and is within the scope of authority granted to such Indemnified Person by this Agreement, provided that such act or omission does not constitute willful misfeasance or bad faith of such Indemnified Person.</w:t>
      </w:r>
    </w:p>
    <w:p w14:paraId="40FC2DC0" w14:textId="77777777" w:rsidR="007C19CA" w:rsidRDefault="007C19CA" w:rsidP="007C19CA">
      <w:pPr>
        <w:pStyle w:val="outline1ds1"/>
        <w:rPr>
          <w:ins w:id="312" w:author="Cooper Stouch" w:date="2022-06-28T11:07:00Z"/>
          <w:sz w:val="24"/>
          <w:szCs w:val="22"/>
        </w:rPr>
      </w:pPr>
      <w:ins w:id="313" w:author="Cooper Stouch" w:date="2022-06-28T11:07:00Z">
        <w:r w:rsidRPr="002F5B22">
          <w:rPr>
            <w:sz w:val="24"/>
            <w:szCs w:val="22"/>
            <w:u w:val="single"/>
          </w:rPr>
          <w:t>Successors and Assigns</w:t>
        </w:r>
        <w:r>
          <w:rPr>
            <w:sz w:val="24"/>
            <w:szCs w:val="22"/>
            <w:u w:val="single"/>
          </w:rPr>
          <w:t>.</w:t>
        </w:r>
        <w:r>
          <w:rPr>
            <w:sz w:val="24"/>
            <w:szCs w:val="22"/>
          </w:rPr>
          <w:t xml:space="preserve"> Subject to the restrictions on Transfers set forth herein, this Agreement shall be binding upon and shall inure to the benefit of the parties hereto and their respective heirs, executors, administrators, successors, and assigns.</w:t>
        </w:r>
      </w:ins>
    </w:p>
    <w:p w14:paraId="1C8430CC" w14:textId="6B39D695" w:rsidR="007C19CA" w:rsidRDefault="007C19CA" w:rsidP="007C19CA">
      <w:pPr>
        <w:pStyle w:val="outline1ds1"/>
        <w:rPr>
          <w:ins w:id="314" w:author="Cooper Stouch" w:date="2022-06-28T11:08:00Z"/>
          <w:sz w:val="24"/>
          <w:szCs w:val="22"/>
        </w:rPr>
      </w:pPr>
      <w:ins w:id="315" w:author="Cooper Stouch" w:date="2022-06-28T11:08:00Z">
        <w:r w:rsidRPr="004E0DE9">
          <w:rPr>
            <w:sz w:val="24"/>
            <w:szCs w:val="22"/>
            <w:u w:val="single"/>
          </w:rPr>
          <w:t>Severability.</w:t>
        </w:r>
        <w:r w:rsidRPr="004E0DE9">
          <w:rPr>
            <w:sz w:val="24"/>
            <w:szCs w:val="22"/>
          </w:rPr>
          <w:t xml:space="preserve"> If any term or provision of this Agreement is held to be inv</w:t>
        </w:r>
      </w:ins>
      <w:ins w:id="316" w:author="Cooper Stouch" w:date="2022-06-28T11:09:00Z">
        <w:r>
          <w:rPr>
            <w:sz w:val="24"/>
            <w:szCs w:val="22"/>
          </w:rPr>
          <w:t>ali</w:t>
        </w:r>
      </w:ins>
      <w:ins w:id="317" w:author="Cooper Stouch" w:date="2022-06-28T11:08:00Z">
        <w:r w:rsidRPr="004E0DE9">
          <w:rPr>
            <w:sz w:val="24"/>
            <w:szCs w:val="22"/>
          </w:rPr>
          <w:t xml:space="preserve">d, illegal, or unenforceable under Applicable Law in any jurisdiction, such invalidity, or unenforceability shall not affect any other term or provision of this Agreement or </w:t>
        </w:r>
      </w:ins>
      <w:ins w:id="318" w:author="Cooper Stouch" w:date="2022-06-28T11:09:00Z">
        <w:r>
          <w:rPr>
            <w:sz w:val="24"/>
            <w:szCs w:val="22"/>
          </w:rPr>
          <w:t>invalidate</w:t>
        </w:r>
      </w:ins>
      <w:ins w:id="319" w:author="Cooper Stouch" w:date="2022-06-28T11:08:00Z">
        <w:r w:rsidRPr="004E0DE9">
          <w:rPr>
            <w:sz w:val="24"/>
            <w:szCs w:val="22"/>
          </w:rPr>
          <w:t xml:space="preserve"> or render unenforceable such term or provision in any other jurisdiction. </w:t>
        </w:r>
      </w:ins>
    </w:p>
    <w:p w14:paraId="2789101F" w14:textId="482F3374" w:rsidR="00FA6931" w:rsidRPr="00FA6931" w:rsidRDefault="00FA6931" w:rsidP="00FA6931">
      <w:pPr>
        <w:pStyle w:val="BodyTextFirstIndent2"/>
        <w:ind w:firstLine="0"/>
        <w:rPr>
          <w:rPrChange w:id="320" w:author="Cooper Stouch" w:date="2022-06-28T11:07:00Z">
            <w:rPr>
              <w:sz w:val="24"/>
            </w:rPr>
          </w:rPrChange>
        </w:rPr>
        <w:sectPr w:rsidR="00FA6931" w:rsidRPr="00FA6931" w:rsidSect="008E13D6">
          <w:footerReference w:type="default" r:id="rId8"/>
          <w:footerReference w:type="first" r:id="rId9"/>
          <w:type w:val="continuous"/>
          <w:pgSz w:w="12240" w:h="15840"/>
          <w:pgMar w:top="1152" w:right="1440" w:bottom="1008" w:left="1440" w:header="720" w:footer="720" w:gutter="0"/>
          <w:cols w:space="720"/>
          <w:titlePg/>
          <w:docGrid w:linePitch="360"/>
        </w:sectPr>
        <w:pPrChange w:id="321" w:author="Cooper Stouch" w:date="2022-06-28T11:08:00Z">
          <w:pPr>
            <w:pStyle w:val="outline1ds1"/>
            <w:jc w:val="both"/>
          </w:pPr>
        </w:pPrChange>
      </w:pPr>
    </w:p>
    <w:p w14:paraId="503C38C5" w14:textId="77777777" w:rsidR="00B071C2" w:rsidRPr="001902C8" w:rsidRDefault="00B071C2">
      <w:pPr>
        <w:rPr>
          <w:sz w:val="24"/>
        </w:rPr>
      </w:pPr>
    </w:p>
    <w:p w14:paraId="315AD0A8" w14:textId="318E80B3" w:rsidR="00B071C2" w:rsidRPr="001902C8" w:rsidRDefault="00B071C2" w:rsidP="00C43540">
      <w:pPr>
        <w:pStyle w:val="BodyTextFirstIndent"/>
        <w:rPr>
          <w:sz w:val="24"/>
        </w:rPr>
      </w:pPr>
      <w:r w:rsidRPr="001902C8">
        <w:rPr>
          <w:sz w:val="24"/>
        </w:rPr>
        <w:t xml:space="preserve">IN WITNESS WHEREOF, the undersigned, intending to be legally bound hereby, have duly executed this Operating Agreement </w:t>
      </w:r>
      <w:r w:rsidRPr="00FC194A">
        <w:rPr>
          <w:sz w:val="24"/>
        </w:rPr>
        <w:t xml:space="preserve">of </w:t>
      </w:r>
      <w:del w:id="322" w:author="Yitzchok Caplan" w:date="2023-10-23T12:11:00Z">
        <w:r w:rsidR="00812C6D" w:rsidRPr="00FC194A" w:rsidDel="00333EA7">
          <w:rPr>
            <w:sz w:val="24"/>
            <w:highlight w:val="yellow"/>
            <w:rPrChange w:id="323" w:author="Cooper Stouch" w:date="2022-06-28T12:13:00Z">
              <w:rPr>
                <w:sz w:val="24"/>
              </w:rPr>
            </w:rPrChange>
          </w:rPr>
          <w:delText>__</w:delText>
        </w:r>
        <w:r w:rsidR="006631FD" w:rsidRPr="00FC194A" w:rsidDel="00333EA7">
          <w:rPr>
            <w:sz w:val="24"/>
            <w:highlight w:val="yellow"/>
            <w:rPrChange w:id="324" w:author="Cooper Stouch" w:date="2022-06-28T12:13:00Z">
              <w:rPr>
                <w:sz w:val="24"/>
              </w:rPr>
            </w:rPrChange>
          </w:rPr>
          <w:delText>_______________</w:delText>
        </w:r>
        <w:r w:rsidR="00812C6D" w:rsidRPr="00FC194A" w:rsidDel="00333EA7">
          <w:rPr>
            <w:sz w:val="24"/>
            <w:highlight w:val="yellow"/>
            <w:rPrChange w:id="325" w:author="Cooper Stouch" w:date="2022-06-28T12:13:00Z">
              <w:rPr>
                <w:sz w:val="24"/>
              </w:rPr>
            </w:rPrChange>
          </w:rPr>
          <w:delText>__________</w:delText>
        </w:r>
        <w:r w:rsidR="00D90DE5" w:rsidRPr="00FC194A" w:rsidDel="00333EA7">
          <w:rPr>
            <w:sz w:val="24"/>
          </w:rPr>
          <w:delText>,</w:delText>
        </w:r>
        <w:r w:rsidR="008A579C" w:rsidRPr="001902C8" w:rsidDel="00333EA7">
          <w:rPr>
            <w:sz w:val="24"/>
          </w:rPr>
          <w:delText xml:space="preserve"> </w:delText>
        </w:r>
      </w:del>
      <w:ins w:id="326" w:author="Yitzchok Caplan" w:date="2023-12-26T10:21:00Z">
        <w:del w:id="327" w:author="Yitzchok" w:date="2024-01-26T09:02:00Z">
          <w:r w:rsidR="00C30DE1" w:rsidDel="007E1EA2">
            <w:rPr>
              <w:sz w:val="24"/>
            </w:rPr>
            <w:delText>Iska Holdings</w:delText>
          </w:r>
        </w:del>
      </w:ins>
      <w:ins w:id="328" w:author="Yitzchok" w:date="2024-01-26T09:49:00Z">
        <w:del w:id="329" w:author="Yitzchok Caplan" w:date="2024-02-01T20:31:00Z">
          <w:r w:rsidR="007E1EA2" w:rsidDel="007128D7">
            <w:rPr>
              <w:sz w:val="24"/>
            </w:rPr>
            <w:delText>ESJ HOLDINGS</w:delText>
          </w:r>
        </w:del>
      </w:ins>
      <w:ins w:id="330" w:author="Yitzchok Caplan" w:date="2024-02-01T20:31:00Z">
        <w:del w:id="331" w:author="Yitzchok" w:date="2024-02-08T23:04:00Z">
          <w:r w:rsidR="007128D7" w:rsidDel="009E0D8C">
            <w:rPr>
              <w:sz w:val="24"/>
            </w:rPr>
            <w:delText>4100 FRISBY</w:delText>
          </w:r>
        </w:del>
      </w:ins>
      <w:ins w:id="332" w:author="Yitzchok Caplan" w:date="2023-12-19T09:13:00Z">
        <w:del w:id="333" w:author="Yitzchok" w:date="2024-02-08T23:04:00Z">
          <w:r w:rsidR="00782D22" w:rsidDel="009E0D8C">
            <w:rPr>
              <w:sz w:val="24"/>
            </w:rPr>
            <w:delText xml:space="preserve"> </w:delText>
          </w:r>
        </w:del>
      </w:ins>
      <w:ins w:id="334" w:author="Yitzchok Caplan" w:date="2023-11-03T11:02:00Z">
        <w:del w:id="335" w:author="Yitzchok" w:date="2024-02-08T23:04:00Z">
          <w:r w:rsidR="00B42D0F" w:rsidRPr="00B42D0F" w:rsidDel="009E0D8C">
            <w:rPr>
              <w:sz w:val="24"/>
            </w:rPr>
            <w:delText>LLC</w:delText>
          </w:r>
        </w:del>
      </w:ins>
      <w:ins w:id="336" w:author="Yitzchok" w:date="2024-02-08T23:04:00Z">
        <w:del w:id="337" w:author="Yitzchok Caplan" w:date="2024-02-15T20:56:00Z">
          <w:r w:rsidR="009E0D8C" w:rsidDel="000804CC">
            <w:rPr>
              <w:sz w:val="24"/>
            </w:rPr>
            <w:delText>2121 N 7th Street</w:delText>
          </w:r>
        </w:del>
      </w:ins>
      <w:ins w:id="338" w:author="Yitzchok Caplan" w:date="2024-02-15T20:56:00Z">
        <w:del w:id="339" w:author="Iska Mortgage" w:date="2024-03-20T20:43:00Z">
          <w:r w:rsidR="000804CC" w:rsidDel="000D6A24">
            <w:rPr>
              <w:sz w:val="24"/>
            </w:rPr>
            <w:delText>Santee4204</w:delText>
          </w:r>
        </w:del>
      </w:ins>
      <w:ins w:id="340" w:author="Iska Mortgage" w:date="2024-07-02T23:37:00Z" w16du:dateUtc="2024-07-03T03:37:00Z">
        <w:del w:id="341" w:author="brinayiktzoru@gmail.com" w:date="2024-07-07T12:08:00Z" w16du:dateUtc="2024-07-07T16:08:00Z">
          <w:r w:rsidR="00567EF8" w:rsidDel="00A163E7">
            <w:rPr>
              <w:sz w:val="24"/>
            </w:rPr>
            <w:delText>115 JERSEY</w:delText>
          </w:r>
        </w:del>
      </w:ins>
      <w:ins w:id="342" w:author="brinayiktzoru@gmail.com" w:date="2024-07-15T10:08:00Z" w16du:dateUtc="2024-07-15T14:08:00Z">
        <w:r w:rsidR="0008000A" w:rsidRPr="0008000A">
          <w:rPr>
            <w:sz w:val="24"/>
          </w:rPr>
          <w:t xml:space="preserve"> </w:t>
        </w:r>
      </w:ins>
      <w:ins w:id="343" w:author="brinayiktzoru@gmail.com" w:date="2024-07-30T14:32:00Z" w16du:dateUtc="2024-07-30T18:32:00Z">
        <w:r w:rsidR="00C4746C">
          <w:rPr>
            <w:sz w:val="24"/>
          </w:rPr>
          <w:t xml:space="preserve"> </w:t>
        </w:r>
      </w:ins>
      <w:r w:rsidR="00152076" w:rsidRPr="007941BB">
        <w:rPr>
          <w:sz w:val="24"/>
          <w:highlight w:val="yellow"/>
        </w:rPr>
        <w:t>106 South Monastery AVE,</w:t>
      </w:r>
      <w:r w:rsidR="00152076">
        <w:rPr>
          <w:sz w:val="24"/>
        </w:rPr>
        <w:t xml:space="preserve"> LLC</w:t>
      </w:r>
      <w:r w:rsidR="007941BB">
        <w:rPr>
          <w:sz w:val="24"/>
        </w:rPr>
        <w:t xml:space="preserve"> </w:t>
      </w:r>
      <w:ins w:id="344" w:author="brinayiktzoru@gmail.com" w:date="2024-07-30T14:32:00Z" w16du:dateUtc="2024-07-30T18:32:00Z">
        <w:del w:id="345" w:author="אברהם פודולסקי" w:date="2024-09-20T00:43:00Z" w16du:dateUtc="2024-09-19T21:43:00Z">
          <w:r w:rsidR="00C4746C" w:rsidDel="00C43540">
            <w:rPr>
              <w:sz w:val="24"/>
            </w:rPr>
            <w:delText xml:space="preserve">                    </w:delText>
          </w:r>
        </w:del>
      </w:ins>
      <w:ins w:id="346" w:author="brinayiktzoru@gmail.com" w:date="2024-07-15T10:08:00Z" w16du:dateUtc="2024-07-15T14:08:00Z">
        <w:del w:id="347" w:author="אברהם פודולסקי" w:date="2024-09-24T19:31:00Z" w16du:dateUtc="2024-09-24T16:31:00Z">
          <w:r w:rsidR="0008000A" w:rsidDel="005E5545">
            <w:rPr>
              <w:sz w:val="24"/>
            </w:rPr>
            <w:delText xml:space="preserve"> </w:delText>
          </w:r>
        </w:del>
      </w:ins>
      <w:ins w:id="348" w:author="Yitzchok" w:date="2024-02-08T23:04:00Z">
        <w:del w:id="349" w:author="אברהם פודולסקי" w:date="2024-09-24T19:31:00Z" w16du:dateUtc="2024-09-24T16:31:00Z">
          <w:r w:rsidR="009E0D8C" w:rsidDel="005E5545">
            <w:rPr>
              <w:sz w:val="24"/>
            </w:rPr>
            <w:delText xml:space="preserve"> LLC</w:delText>
          </w:r>
        </w:del>
      </w:ins>
      <w:ins w:id="350" w:author="Yitzchok Caplan" w:date="2023-11-03T11:02:00Z">
        <w:del w:id="351" w:author="אברהם פודולסקי" w:date="2024-09-24T19:31:00Z" w16du:dateUtc="2024-09-24T16:31:00Z">
          <w:r w:rsidR="00B42D0F" w:rsidRPr="00B42D0F" w:rsidDel="005E5545">
            <w:rPr>
              <w:sz w:val="24"/>
            </w:rPr>
            <w:delText xml:space="preserve"> </w:delText>
          </w:r>
        </w:del>
      </w:ins>
      <w:del w:id="352" w:author="Yitzchok Caplan" w:date="2023-11-01T10:06:00Z">
        <w:r w:rsidR="008A579C" w:rsidRPr="001902C8" w:rsidDel="00AF56E6">
          <w:rPr>
            <w:sz w:val="24"/>
          </w:rPr>
          <w:delText>LLC</w:delText>
        </w:r>
        <w:r w:rsidRPr="001902C8" w:rsidDel="00AF56E6">
          <w:rPr>
            <w:sz w:val="24"/>
          </w:rPr>
          <w:delText xml:space="preserve"> </w:delText>
        </w:r>
      </w:del>
      <w:r w:rsidRPr="001902C8">
        <w:rPr>
          <w:sz w:val="24"/>
        </w:rPr>
        <w:t>as of the date first above written.</w:t>
      </w:r>
    </w:p>
    <w:p w14:paraId="040396E0" w14:textId="2044C091" w:rsidR="00B071C2" w:rsidRPr="000804CC" w:rsidDel="000804CC" w:rsidRDefault="008114B3" w:rsidP="009E0D8C">
      <w:pPr>
        <w:pStyle w:val="BodyTextFirstIndent"/>
        <w:spacing w:after="0"/>
        <w:rPr>
          <w:del w:id="353" w:author="Yitzchok Caplan" w:date="2024-02-09T13:11:00Z"/>
          <w:b/>
          <w:bCs/>
          <w:sz w:val="24"/>
          <w:rPrChange w:id="354" w:author="Yitzchok Caplan" w:date="2024-02-15T20:59:00Z">
            <w:rPr>
              <w:del w:id="355" w:author="Yitzchok Caplan" w:date="2024-02-09T13:11:00Z"/>
              <w:sz w:val="24"/>
            </w:rPr>
          </w:rPrChange>
        </w:rPr>
      </w:pPr>
      <w:r>
        <w:rPr>
          <w:sz w:val="24"/>
        </w:rPr>
        <w:tab/>
      </w:r>
      <w:r>
        <w:rPr>
          <w:sz w:val="24"/>
        </w:rPr>
        <w:tab/>
      </w:r>
      <w:r>
        <w:rPr>
          <w:sz w:val="24"/>
        </w:rPr>
        <w:tab/>
      </w:r>
      <w:r>
        <w:rPr>
          <w:sz w:val="24"/>
        </w:rPr>
        <w:tab/>
      </w:r>
      <w:ins w:id="356" w:author="Yitzchok Caplan" w:date="2024-02-15T20:59:00Z">
        <w:del w:id="357" w:author="Iska Mortgage" w:date="2024-07-02T23:41:00Z" w16du:dateUtc="2024-07-03T03:41:00Z">
          <w:r w:rsidR="000804CC" w:rsidRPr="000804CC" w:rsidDel="00567EF8">
            <w:rPr>
              <w:b/>
              <w:bCs/>
              <w:sz w:val="24"/>
              <w:rPrChange w:id="358" w:author="Yitzchok Caplan" w:date="2024-02-15T20:59:00Z">
                <w:rPr>
                  <w:sz w:val="24"/>
                </w:rPr>
              </w:rPrChange>
            </w:rPr>
            <w:delText>MEMBERS:</w:delText>
          </w:r>
        </w:del>
      </w:ins>
      <w:del w:id="359" w:author="Yitzchok Caplan" w:date="2024-02-09T13:11:00Z">
        <w:r w:rsidR="00AE3E6B" w:rsidRPr="000804CC" w:rsidDel="009E0D8C">
          <w:rPr>
            <w:b/>
            <w:bCs/>
            <w:sz w:val="24"/>
          </w:rPr>
          <w:delText>MEMBERS</w:delText>
        </w:r>
        <w:r w:rsidRPr="000804CC" w:rsidDel="009E0D8C">
          <w:rPr>
            <w:b/>
            <w:bCs/>
            <w:sz w:val="24"/>
            <w:rPrChange w:id="360" w:author="Yitzchok Caplan" w:date="2024-02-15T20:59:00Z">
              <w:rPr>
                <w:sz w:val="24"/>
              </w:rPr>
            </w:rPrChange>
          </w:rPr>
          <w:delText>:</w:delText>
        </w:r>
      </w:del>
    </w:p>
    <w:p w14:paraId="288A27D7" w14:textId="77777777" w:rsidR="000804CC" w:rsidRPr="000804CC" w:rsidRDefault="000804CC" w:rsidP="009E0D8C">
      <w:pPr>
        <w:pStyle w:val="BodyTextFirstIndent"/>
        <w:spacing w:after="0"/>
        <w:rPr>
          <w:ins w:id="361" w:author="Yitzchok Caplan" w:date="2024-02-15T20:59:00Z"/>
          <w:b/>
          <w:bCs/>
          <w:sz w:val="24"/>
          <w:rPrChange w:id="362" w:author="Yitzchok Caplan" w:date="2024-02-15T20:59:00Z">
            <w:rPr>
              <w:ins w:id="363" w:author="Yitzchok Caplan" w:date="2024-02-15T20:59:00Z"/>
              <w:sz w:val="24"/>
            </w:rPr>
          </w:rPrChange>
        </w:rPr>
      </w:pPr>
    </w:p>
    <w:p w14:paraId="11F1DCE1" w14:textId="33674D58" w:rsidR="000804CC" w:rsidDel="003E3C0F" w:rsidRDefault="000804CC" w:rsidP="009E0D8C">
      <w:pPr>
        <w:pStyle w:val="BodyTextFirstIndent"/>
        <w:spacing w:after="0"/>
        <w:rPr>
          <w:ins w:id="364" w:author="Yitzchok Caplan" w:date="2024-02-15T20:59:00Z"/>
          <w:del w:id="365" w:author="Iska Mortgage" w:date="2024-05-30T00:40:00Z" w16du:dateUtc="2024-05-30T04:40:00Z"/>
          <w:sz w:val="24"/>
        </w:rPr>
      </w:pPr>
    </w:p>
    <w:p w14:paraId="69FB0ED5" w14:textId="3B67C344" w:rsidR="000804CC" w:rsidDel="003E3C0F" w:rsidRDefault="000804CC" w:rsidP="009E0D8C">
      <w:pPr>
        <w:pStyle w:val="BodyTextFirstIndent"/>
        <w:spacing w:after="0"/>
        <w:rPr>
          <w:ins w:id="366" w:author="Yitzchok Caplan" w:date="2024-02-15T20:59:00Z"/>
          <w:del w:id="367" w:author="Iska Mortgage" w:date="2024-05-30T00:40:00Z" w16du:dateUtc="2024-05-30T04:40:00Z"/>
          <w:sz w:val="24"/>
        </w:rPr>
      </w:pPr>
      <w:ins w:id="368" w:author="Yitzchok Caplan" w:date="2024-02-15T20:59:00Z">
        <w:del w:id="369" w:author="Iska Mortgage" w:date="2024-05-30T00:40:00Z" w16du:dateUtc="2024-05-30T04:40:00Z">
          <w:r w:rsidDel="003E3C0F">
            <w:rPr>
              <w:sz w:val="24"/>
            </w:rPr>
            <w:tab/>
          </w:r>
          <w:r w:rsidDel="003E3C0F">
            <w:rPr>
              <w:sz w:val="24"/>
            </w:rPr>
            <w:tab/>
          </w:r>
          <w:r w:rsidDel="003E3C0F">
            <w:rPr>
              <w:sz w:val="24"/>
            </w:rPr>
            <w:tab/>
          </w:r>
          <w:r w:rsidDel="003E3C0F">
            <w:rPr>
              <w:sz w:val="24"/>
            </w:rPr>
            <w:tab/>
          </w:r>
          <w:r w:rsidDel="003E3C0F">
            <w:rPr>
              <w:sz w:val="24"/>
            </w:rPr>
            <w:softHyphen/>
          </w:r>
          <w:r w:rsidDel="003E3C0F">
            <w:rPr>
              <w:sz w:val="24"/>
            </w:rPr>
            <w:softHyphen/>
          </w:r>
          <w:r w:rsidDel="003E3C0F">
            <w:rPr>
              <w:sz w:val="24"/>
            </w:rPr>
            <w:softHyphen/>
          </w:r>
          <w:r w:rsidDel="003E3C0F">
            <w:rPr>
              <w:sz w:val="24"/>
            </w:rPr>
            <w:softHyphen/>
          </w:r>
          <w:r w:rsidDel="003E3C0F">
            <w:rPr>
              <w:sz w:val="24"/>
            </w:rPr>
            <w:softHyphen/>
            <w:delText>_________________________________</w:delText>
          </w:r>
        </w:del>
      </w:ins>
    </w:p>
    <w:p w14:paraId="1209A39C" w14:textId="4A8ECBFA" w:rsidR="000804CC" w:rsidDel="003E3C0F" w:rsidRDefault="000804CC" w:rsidP="009E0D8C">
      <w:pPr>
        <w:pStyle w:val="BodyTextFirstIndent"/>
        <w:spacing w:after="0"/>
        <w:rPr>
          <w:ins w:id="370" w:author="Yitzchok Caplan" w:date="2024-02-15T20:59:00Z"/>
          <w:del w:id="371" w:author="Iska Mortgage" w:date="2024-05-30T00:40:00Z" w16du:dateUtc="2024-05-30T04:40:00Z"/>
          <w:sz w:val="24"/>
        </w:rPr>
      </w:pPr>
      <w:ins w:id="372" w:author="Yitzchok Caplan" w:date="2024-02-15T20:59:00Z">
        <w:del w:id="373" w:author="Iska Mortgage" w:date="2024-05-30T00:40:00Z" w16du:dateUtc="2024-05-30T04:40:00Z">
          <w:r w:rsidDel="003E3C0F">
            <w:rPr>
              <w:sz w:val="24"/>
            </w:rPr>
            <w:tab/>
          </w:r>
          <w:r w:rsidDel="003E3C0F">
            <w:rPr>
              <w:sz w:val="24"/>
            </w:rPr>
            <w:tab/>
          </w:r>
          <w:r w:rsidDel="003E3C0F">
            <w:rPr>
              <w:sz w:val="24"/>
            </w:rPr>
            <w:tab/>
          </w:r>
          <w:r w:rsidDel="003E3C0F">
            <w:rPr>
              <w:sz w:val="24"/>
            </w:rPr>
            <w:tab/>
          </w:r>
        </w:del>
        <w:del w:id="374" w:author="Iska Mortgage" w:date="2024-03-20T20:46:00Z">
          <w:r w:rsidDel="000D6A24">
            <w:rPr>
              <w:sz w:val="24"/>
            </w:rPr>
            <w:delText>Elchonon Jacobovitz</w:delText>
          </w:r>
        </w:del>
      </w:ins>
    </w:p>
    <w:p w14:paraId="2418150A" w14:textId="1CF67C5B" w:rsidR="00AE3E6B" w:rsidRPr="001902C8" w:rsidDel="009E0D8C" w:rsidRDefault="007E1EA2" w:rsidP="009E0D8C">
      <w:pPr>
        <w:pStyle w:val="BodyTextFirstIndent"/>
        <w:spacing w:after="0"/>
        <w:rPr>
          <w:del w:id="375" w:author="Yitzchok Caplan" w:date="2024-02-09T13:11:00Z"/>
          <w:sz w:val="24"/>
        </w:rPr>
      </w:pPr>
      <w:ins w:id="376" w:author="Yitzchok" w:date="2024-01-26T09:57:00Z">
        <w:del w:id="377" w:author="Yitzchok Caplan" w:date="2024-02-01T20:34:00Z">
          <w:r w:rsidDel="007128D7">
            <w:rPr>
              <w:noProof/>
            </w:rPr>
            <w:drawing>
              <wp:anchor distT="0" distB="0" distL="114300" distR="114300" simplePos="0" relativeHeight="251656192" behindDoc="1" locked="0" layoutInCell="1" allowOverlap="1" wp14:anchorId="252967BA" wp14:editId="546CE6B0">
                <wp:simplePos x="0" y="0"/>
                <wp:positionH relativeFrom="column">
                  <wp:posOffset>3276600</wp:posOffset>
                </wp:positionH>
                <wp:positionV relativeFrom="paragraph">
                  <wp:posOffset>121920</wp:posOffset>
                </wp:positionV>
                <wp:extent cx="1019175" cy="552450"/>
                <wp:effectExtent l="0" t="0" r="0" b="0"/>
                <wp:wrapNone/>
                <wp:docPr id="808747155" name="Picture 1" descr="A black line with a curved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7155" name="Picture 1" descr="A black line with a curved arrow&#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del>
      </w:ins>
    </w:p>
    <w:p w14:paraId="18BFBAB0" w14:textId="5C742242" w:rsidR="005B4844" w:rsidDel="009E0D8C" w:rsidRDefault="008114B3">
      <w:pPr>
        <w:pStyle w:val="BodyTextFirstIndent"/>
        <w:spacing w:after="0"/>
        <w:rPr>
          <w:del w:id="378" w:author="Yitzchok Caplan" w:date="2024-02-09T13:11:00Z"/>
        </w:rPr>
      </w:pPr>
      <w:del w:id="379" w:author="Yitzchok Caplan" w:date="2024-02-09T13:11:00Z">
        <w:r w:rsidDel="009E0D8C">
          <w:tab/>
        </w:r>
        <w:r w:rsidDel="009E0D8C">
          <w:tab/>
        </w:r>
        <w:r w:rsidDel="009E0D8C">
          <w:tab/>
        </w:r>
        <w:r w:rsidDel="009E0D8C">
          <w:tab/>
        </w:r>
      </w:del>
      <w:ins w:id="380" w:author="Yitzchok" w:date="2024-01-26T09:08:00Z">
        <w:del w:id="381" w:author="Yitzchok Caplan" w:date="2024-02-09T13:11:00Z">
          <w:r w:rsidR="007E1EA2" w:rsidDel="009E0D8C">
            <w:delText xml:space="preserve">   </w:delText>
          </w:r>
        </w:del>
      </w:ins>
      <w:ins w:id="382" w:author="Yitzchok" w:date="2024-01-26T09:09:00Z">
        <w:del w:id="383" w:author="Yitzchok Caplan" w:date="2024-02-09T13:11:00Z">
          <w:r w:rsidR="007E1EA2" w:rsidDel="009E0D8C">
            <w:delText xml:space="preserve">     </w:delText>
          </w:r>
        </w:del>
      </w:ins>
      <w:ins w:id="384" w:author="Yitzchok" w:date="2024-01-26T09:08:00Z">
        <w:del w:id="385" w:author="Yitzchok Caplan" w:date="2024-02-09T13:11:00Z">
          <w:r w:rsidR="007E1EA2" w:rsidDel="009E0D8C">
            <w:delText xml:space="preserve">     </w:delText>
          </w:r>
        </w:del>
      </w:ins>
      <w:del w:id="386" w:author="Yitzchok Caplan" w:date="2024-02-09T13:11:00Z">
        <w:r w:rsidDel="009E0D8C">
          <w:tab/>
          <w:delText>_____</w:delText>
        </w:r>
      </w:del>
      <w:del w:id="387" w:author="Yitzchok Caplan" w:date="2023-12-19T09:14:00Z">
        <w:r w:rsidDel="00782D22">
          <w:delText>_</w:delText>
        </w:r>
      </w:del>
      <w:del w:id="388" w:author="Yitzchok Caplan" w:date="2023-11-01T10:28:00Z">
        <w:r w:rsidDel="006A02FA">
          <w:delText>_</w:delText>
        </w:r>
      </w:del>
      <w:del w:id="389" w:author="Yitzchok Caplan" w:date="2024-02-09T13:11:00Z">
        <w:r w:rsidDel="009E0D8C">
          <w:delText>_____________________________</w:delText>
        </w:r>
      </w:del>
    </w:p>
    <w:p w14:paraId="0E5262C5" w14:textId="269B0992" w:rsidR="00B26BD2" w:rsidDel="003E3C0F" w:rsidRDefault="00AE3E6B" w:rsidP="009E0D8C">
      <w:pPr>
        <w:pStyle w:val="BodyTextFirstIndent"/>
        <w:spacing w:after="0"/>
        <w:rPr>
          <w:ins w:id="390" w:author="Yitzchok Caplan" w:date="2023-12-03T14:54:00Z"/>
          <w:del w:id="391" w:author="Iska Mortgage" w:date="2024-05-30T00:40:00Z" w16du:dateUtc="2024-05-30T04:40:00Z"/>
          <w:sz w:val="24"/>
        </w:rPr>
      </w:pPr>
      <w:del w:id="392" w:author="Yitzchok Caplan" w:date="2024-02-09T13:11:00Z">
        <w:r w:rsidDel="009E0D8C">
          <w:rPr>
            <w:sz w:val="24"/>
          </w:rPr>
          <w:tab/>
        </w:r>
        <w:r w:rsidDel="009E0D8C">
          <w:rPr>
            <w:sz w:val="24"/>
          </w:rPr>
          <w:tab/>
        </w:r>
        <w:r w:rsidDel="009E0D8C">
          <w:rPr>
            <w:sz w:val="24"/>
          </w:rPr>
          <w:tab/>
        </w:r>
        <w:r w:rsidDel="009E0D8C">
          <w:rPr>
            <w:sz w:val="24"/>
          </w:rPr>
          <w:tab/>
        </w:r>
        <w:r w:rsidDel="009E0D8C">
          <w:rPr>
            <w:sz w:val="24"/>
          </w:rPr>
          <w:tab/>
          <w:delText>Name:</w:delText>
        </w:r>
      </w:del>
      <w:ins w:id="393" w:author="Yitzchok" w:date="2024-01-26T09:49:00Z">
        <w:del w:id="394" w:author="Yitzchok Caplan" w:date="2024-02-01T20:32:00Z">
          <w:r w:rsidR="007E1EA2" w:rsidDel="007128D7">
            <w:rPr>
              <w:sz w:val="24"/>
            </w:rPr>
            <w:delText>ELIEZER CENSOR</w:delText>
          </w:r>
        </w:del>
      </w:ins>
      <w:ins w:id="395" w:author="Yitzchok" w:date="2024-02-08T23:05:00Z">
        <w:del w:id="396" w:author="Yitzchok Caplan" w:date="2024-02-09T13:11:00Z">
          <w:r w:rsidR="009E0D8C" w:rsidDel="009E0D8C">
            <w:rPr>
              <w:sz w:val="24"/>
            </w:rPr>
            <w:delText>DANIEL SASLOW</w:delText>
          </w:r>
        </w:del>
      </w:ins>
    </w:p>
    <w:p w14:paraId="0AA56A15" w14:textId="0B786C4C" w:rsidR="00B26BD2" w:rsidRDefault="00B26BD2" w:rsidP="003E3C0F">
      <w:pPr>
        <w:pStyle w:val="BodyTextFirstIndent"/>
        <w:spacing w:after="0"/>
        <w:rPr>
          <w:ins w:id="397" w:author="Yitzchok Caplan" w:date="2023-12-03T14:54:00Z"/>
          <w:sz w:val="24"/>
        </w:rPr>
      </w:pPr>
      <w:ins w:id="398" w:author="Yitzchok Caplan" w:date="2023-12-03T14:54:00Z">
        <w:r>
          <w:rPr>
            <w:sz w:val="24"/>
          </w:rPr>
          <w:tab/>
        </w:r>
        <w:r>
          <w:rPr>
            <w:sz w:val="24"/>
          </w:rPr>
          <w:tab/>
        </w:r>
        <w:r>
          <w:rPr>
            <w:sz w:val="24"/>
          </w:rPr>
          <w:tab/>
        </w:r>
        <w:r>
          <w:rPr>
            <w:sz w:val="24"/>
          </w:rPr>
          <w:tab/>
        </w:r>
      </w:ins>
    </w:p>
    <w:p w14:paraId="6571B6E3" w14:textId="24DBFE40" w:rsidR="00B26BD2" w:rsidDel="003848F3" w:rsidRDefault="00B26BD2" w:rsidP="00B26BD2">
      <w:pPr>
        <w:pStyle w:val="BodyTextFirstIndent"/>
        <w:spacing w:after="0"/>
        <w:rPr>
          <w:ins w:id="399" w:author="Yitzchok Caplan" w:date="2023-12-03T14:54:00Z"/>
          <w:del w:id="400" w:author="brinayiktzoru@gmail.com" w:date="2024-07-23T12:12:00Z" w16du:dateUtc="2024-07-23T16:12:00Z"/>
          <w:sz w:val="24"/>
        </w:rPr>
      </w:pPr>
      <w:ins w:id="401" w:author="Yitzchok Caplan" w:date="2023-12-03T14:55:00Z">
        <w:r>
          <w:rPr>
            <w:sz w:val="24"/>
          </w:rPr>
          <w:tab/>
        </w:r>
        <w:r>
          <w:rPr>
            <w:sz w:val="24"/>
          </w:rPr>
          <w:tab/>
        </w:r>
        <w:r>
          <w:rPr>
            <w:sz w:val="24"/>
          </w:rPr>
          <w:tab/>
        </w:r>
        <w:r>
          <w:rPr>
            <w:sz w:val="24"/>
          </w:rPr>
          <w:tab/>
        </w:r>
      </w:ins>
      <w:ins w:id="402" w:author="Yitzchok Caplan" w:date="2023-12-03T14:54:00Z">
        <w:r>
          <w:rPr>
            <w:sz w:val="24"/>
          </w:rPr>
          <w:tab/>
        </w:r>
      </w:ins>
    </w:p>
    <w:p w14:paraId="1A63C929" w14:textId="14FB7002" w:rsidR="00B26BD2" w:rsidDel="00A163E7" w:rsidRDefault="00567EF8">
      <w:pPr>
        <w:pStyle w:val="BodyTextFirstIndent"/>
        <w:spacing w:after="0"/>
        <w:rPr>
          <w:ins w:id="403" w:author="Yitzchok Caplan" w:date="2023-11-26T10:09:00Z"/>
          <w:del w:id="404" w:author="brinayiktzoru@gmail.com" w:date="2024-07-07T12:07:00Z" w16du:dateUtc="2024-07-07T16:07:00Z"/>
          <w:sz w:val="24"/>
        </w:rPr>
      </w:pPr>
      <w:ins w:id="405" w:author="Iska Mortgage" w:date="2024-07-02T23:41:00Z" w16du:dateUtc="2024-07-03T03:41:00Z">
        <w:del w:id="406" w:author="brinayiktzoru@gmail.com" w:date="2024-07-07T12:03:00Z" w16du:dateUtc="2024-07-07T16:03:00Z">
          <w:r w:rsidRPr="00567EF8" w:rsidDel="009328F2">
            <w:rPr>
              <w:noProof/>
              <w:sz w:val="24"/>
            </w:rPr>
            <w:drawing>
              <wp:anchor distT="0" distB="0" distL="114300" distR="114300" simplePos="0" relativeHeight="251657216" behindDoc="1" locked="0" layoutInCell="1" allowOverlap="1" wp14:anchorId="39B80FE0" wp14:editId="00AEDC79">
                <wp:simplePos x="0" y="0"/>
                <wp:positionH relativeFrom="column">
                  <wp:posOffset>2943951</wp:posOffset>
                </wp:positionH>
                <wp:positionV relativeFrom="paragraph">
                  <wp:posOffset>98153</wp:posOffset>
                </wp:positionV>
                <wp:extent cx="2688771" cy="1965584"/>
                <wp:effectExtent l="0" t="0" r="0" b="0"/>
                <wp:wrapNone/>
                <wp:docPr id="53247900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9000" name="Picture 1" descr="A close-up of a signatu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771" cy="1965584"/>
                        </a:xfrm>
                        <a:prstGeom prst="rect">
                          <a:avLst/>
                        </a:prstGeom>
                      </pic:spPr>
                    </pic:pic>
                  </a:graphicData>
                </a:graphic>
                <wp14:sizeRelH relativeFrom="page">
                  <wp14:pctWidth>0</wp14:pctWidth>
                </wp14:sizeRelH>
                <wp14:sizeRelV relativeFrom="page">
                  <wp14:pctHeight>0</wp14:pctHeight>
                </wp14:sizeRelV>
              </wp:anchor>
            </w:drawing>
          </w:r>
        </w:del>
      </w:ins>
      <w:ins w:id="407" w:author="brinayiktzoru@gmail.com" w:date="2024-07-07T12:07:00Z" w16du:dateUtc="2024-07-07T16:07:00Z">
        <w:r w:rsidR="00A163E7">
          <w:rPr>
            <w:sz w:val="24"/>
          </w:rPr>
          <w:tab/>
        </w:r>
        <w:r w:rsidR="00A163E7">
          <w:rPr>
            <w:sz w:val="24"/>
          </w:rPr>
          <w:tab/>
        </w:r>
        <w:r w:rsidR="00A163E7">
          <w:rPr>
            <w:sz w:val="24"/>
          </w:rPr>
          <w:tab/>
        </w:r>
        <w:r w:rsidR="00A163E7">
          <w:rPr>
            <w:sz w:val="24"/>
          </w:rPr>
          <w:tab/>
        </w:r>
        <w:r w:rsidR="00A163E7">
          <w:rPr>
            <w:sz w:val="24"/>
          </w:rPr>
          <w:tab/>
        </w:r>
        <w:r w:rsidR="00A163E7">
          <w:rPr>
            <w:sz w:val="24"/>
          </w:rPr>
          <w:tab/>
        </w:r>
      </w:ins>
    </w:p>
    <w:p w14:paraId="0E4B297C" w14:textId="38F1B92A" w:rsidR="00627D80" w:rsidDel="00E65F2E" w:rsidRDefault="00627D80">
      <w:pPr>
        <w:pStyle w:val="BodyTextFirstIndent"/>
        <w:spacing w:after="0"/>
        <w:rPr>
          <w:ins w:id="408" w:author="Yitzchok Caplan" w:date="2023-11-26T10:09:00Z"/>
          <w:del w:id="409" w:author="brinayiktzoru@gmail.com" w:date="2024-07-16T10:01:00Z" w16du:dateUtc="2024-07-16T14:01:00Z"/>
          <w:sz w:val="24"/>
        </w:rPr>
      </w:pPr>
    </w:p>
    <w:p w14:paraId="3772EC7E" w14:textId="6CEE02D3" w:rsidR="00627D80" w:rsidRPr="001902C8" w:rsidDel="00567EF8" w:rsidRDefault="00627D80">
      <w:pPr>
        <w:pStyle w:val="BodyTextFirstIndent"/>
        <w:spacing w:after="0"/>
        <w:rPr>
          <w:del w:id="410" w:author="Iska Mortgage" w:date="2024-07-02T23:41:00Z" w16du:dateUtc="2024-07-03T03:41:00Z"/>
          <w:sz w:val="24"/>
        </w:rPr>
      </w:pPr>
    </w:p>
    <w:p w14:paraId="0E69A4F8" w14:textId="355B0C51" w:rsidR="005B4844" w:rsidRDefault="005B4844" w:rsidP="00E65F2E">
      <w:pPr>
        <w:pStyle w:val="BodyTextFirstIndent"/>
        <w:spacing w:after="0"/>
        <w:rPr>
          <w:ins w:id="411" w:author="Yitzchok Caplan" w:date="2023-11-01T10:28:00Z"/>
          <w:sz w:val="24"/>
        </w:rPr>
      </w:pPr>
      <w:del w:id="412" w:author="Iska Mortgage" w:date="2024-07-02T23:41:00Z" w16du:dateUtc="2024-07-03T03:41:00Z">
        <w:r w:rsidRPr="001902C8" w:rsidDel="00567EF8">
          <w:rPr>
            <w:sz w:val="24"/>
          </w:rPr>
          <w:tab/>
        </w:r>
        <w:r w:rsidRPr="001902C8" w:rsidDel="00567EF8">
          <w:rPr>
            <w:sz w:val="24"/>
          </w:rPr>
          <w:tab/>
        </w:r>
        <w:r w:rsidRPr="001902C8" w:rsidDel="00567EF8">
          <w:rPr>
            <w:sz w:val="24"/>
          </w:rPr>
          <w:tab/>
        </w:r>
        <w:r w:rsidRPr="001902C8" w:rsidDel="00567EF8">
          <w:rPr>
            <w:sz w:val="24"/>
          </w:rPr>
          <w:tab/>
        </w:r>
        <w:r w:rsidRPr="001902C8" w:rsidDel="00567EF8">
          <w:rPr>
            <w:sz w:val="24"/>
          </w:rPr>
          <w:tab/>
          <w:delText xml:space="preserve">      </w:delText>
        </w:r>
      </w:del>
    </w:p>
    <w:p w14:paraId="6614B07F" w14:textId="4DE0EF72" w:rsidR="006A02FA" w:rsidDel="005E0ABA" w:rsidRDefault="006A02FA" w:rsidP="00AE3E6B">
      <w:pPr>
        <w:pStyle w:val="BodyTextFirstIndent"/>
        <w:spacing w:after="0"/>
        <w:rPr>
          <w:del w:id="413" w:author="Yitzchok Caplan" w:date="2023-11-08T10:39:00Z"/>
          <w:sz w:val="24"/>
        </w:rPr>
      </w:pPr>
    </w:p>
    <w:p w14:paraId="3041EB7D" w14:textId="2E817059" w:rsidR="005E0ABA" w:rsidRPr="003848F3" w:rsidRDefault="005E0ABA" w:rsidP="00B42D0F">
      <w:pPr>
        <w:pStyle w:val="BodyTextFirstIndent"/>
        <w:spacing w:after="0"/>
        <w:rPr>
          <w:ins w:id="414" w:author="brinayiktzoru@gmail.com" w:date="2024-07-23T12:06:00Z" w16du:dateUtc="2024-07-23T16:06:00Z"/>
          <w:b/>
          <w:bCs/>
          <w:sz w:val="28"/>
          <w:szCs w:val="28"/>
          <w:rPrChange w:id="415" w:author="brinayiktzoru@gmail.com" w:date="2024-07-23T12:12:00Z" w16du:dateUtc="2024-07-23T16:12:00Z">
            <w:rPr>
              <w:ins w:id="416" w:author="brinayiktzoru@gmail.com" w:date="2024-07-23T12:06:00Z" w16du:dateUtc="2024-07-23T16:06:00Z"/>
              <w:b/>
              <w:bCs/>
              <w:sz w:val="24"/>
            </w:rPr>
          </w:rPrChange>
        </w:rPr>
      </w:pPr>
      <w:ins w:id="417" w:author="brinayiktzoru@gmail.com" w:date="2024-07-23T12:06:00Z" w16du:dateUtc="2024-07-23T16:06:00Z">
        <w:r>
          <w:rPr>
            <w:sz w:val="24"/>
          </w:rPr>
          <w:tab/>
        </w:r>
        <w:r>
          <w:rPr>
            <w:sz w:val="24"/>
          </w:rPr>
          <w:tab/>
        </w:r>
        <w:r>
          <w:rPr>
            <w:sz w:val="24"/>
          </w:rPr>
          <w:tab/>
        </w:r>
        <w:r>
          <w:rPr>
            <w:sz w:val="24"/>
          </w:rPr>
          <w:tab/>
        </w:r>
        <w:r>
          <w:rPr>
            <w:sz w:val="24"/>
          </w:rPr>
          <w:tab/>
        </w:r>
        <w:r>
          <w:rPr>
            <w:sz w:val="24"/>
          </w:rPr>
          <w:tab/>
        </w:r>
        <w:r w:rsidRPr="003848F3">
          <w:rPr>
            <w:b/>
            <w:bCs/>
            <w:sz w:val="28"/>
            <w:szCs w:val="28"/>
            <w:rPrChange w:id="418" w:author="brinayiktzoru@gmail.com" w:date="2024-07-23T12:12:00Z" w16du:dateUtc="2024-07-23T16:12:00Z">
              <w:rPr>
                <w:b/>
                <w:bCs/>
                <w:sz w:val="24"/>
              </w:rPr>
            </w:rPrChange>
          </w:rPr>
          <w:t>Members:</w:t>
        </w:r>
      </w:ins>
    </w:p>
    <w:p w14:paraId="53FB2DEA" w14:textId="1BD3CC93" w:rsidR="00C4746C" w:rsidRDefault="00C4746C" w:rsidP="00B42D0F">
      <w:pPr>
        <w:pStyle w:val="BodyTextFirstIndent"/>
        <w:spacing w:after="0"/>
        <w:rPr>
          <w:b/>
          <w:bCs/>
          <w:sz w:val="24"/>
        </w:rPr>
      </w:pPr>
    </w:p>
    <w:p w14:paraId="02F80F37" w14:textId="77777777" w:rsidR="000C0549" w:rsidRDefault="000C0549" w:rsidP="00B42D0F">
      <w:pPr>
        <w:pStyle w:val="BodyTextFirstIndent"/>
        <w:spacing w:after="0"/>
        <w:rPr>
          <w:b/>
          <w:bCs/>
          <w:sz w:val="24"/>
        </w:rPr>
      </w:pPr>
    </w:p>
    <w:p w14:paraId="3830F8D7" w14:textId="77777777" w:rsidR="000C0549" w:rsidRDefault="000C0549" w:rsidP="00B42D0F">
      <w:pPr>
        <w:pStyle w:val="BodyTextFirstIndent"/>
        <w:spacing w:after="0"/>
        <w:rPr>
          <w:ins w:id="419" w:author="brinayiktzoru@gmail.com" w:date="2024-07-23T12:06:00Z" w16du:dateUtc="2024-07-23T16:06:00Z"/>
          <w:b/>
          <w:bCs/>
          <w:sz w:val="24"/>
        </w:rPr>
      </w:pPr>
    </w:p>
    <w:p w14:paraId="4BD4507F" w14:textId="75FB73CF" w:rsidR="00DA3889" w:rsidRDefault="00C4746C" w:rsidP="00B42D0F">
      <w:pPr>
        <w:pStyle w:val="BodyTextFirstIndent"/>
        <w:spacing w:after="0"/>
        <w:rPr>
          <w:ins w:id="420" w:author="brinayiktzoru@gmail.com" w:date="2024-07-23T12:10:00Z" w16du:dateUtc="2024-07-23T16:10:00Z"/>
          <w:b/>
          <w:bCs/>
          <w:sz w:val="24"/>
        </w:rPr>
      </w:pPr>
      <w:r>
        <w:rPr>
          <w:b/>
          <w:bCs/>
          <w:noProof/>
          <w:sz w:val="24"/>
        </w:rPr>
        <mc:AlternateContent>
          <mc:Choice Requires="wps">
            <w:drawing>
              <wp:anchor distT="0" distB="0" distL="114300" distR="114300" simplePos="0" relativeHeight="251659264" behindDoc="0" locked="0" layoutInCell="1" allowOverlap="1" wp14:anchorId="0BC85706" wp14:editId="4A96C210">
                <wp:simplePos x="0" y="0"/>
                <wp:positionH relativeFrom="column">
                  <wp:posOffset>3200400</wp:posOffset>
                </wp:positionH>
                <wp:positionV relativeFrom="paragraph">
                  <wp:posOffset>136525</wp:posOffset>
                </wp:positionV>
                <wp:extent cx="2646045" cy="0"/>
                <wp:effectExtent l="9525" t="7620" r="11430" b="11430"/>
                <wp:wrapNone/>
                <wp:docPr id="14646088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A1749" id="_x0000_t32" coordsize="21600,21600" o:spt="32" o:oned="t" path="m,l21600,21600e" filled="f">
                <v:path arrowok="t" fillok="f" o:connecttype="none"/>
                <o:lock v:ext="edit" shapetype="t"/>
              </v:shapetype>
              <v:shape id="AutoShape 2" o:spid="_x0000_s1026" type="#_x0000_t32" style="position:absolute;left:0;text-align:left;margin-left:252pt;margin-top:10.75pt;width:208.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"/>
            </w:pict>
          </mc:Fallback>
        </mc:AlternateContent>
      </w:r>
      <w:ins w:id="421" w:author="brinayiktzoru@gmail.com" w:date="2024-07-23T12:06:00Z" w16du:dateUtc="2024-07-23T16:06:00Z">
        <w:r w:rsidR="005E0ABA">
          <w:rPr>
            <w:b/>
            <w:bCs/>
            <w:sz w:val="24"/>
          </w:rPr>
          <w:tab/>
        </w:r>
        <w:r w:rsidR="005E0ABA">
          <w:rPr>
            <w:b/>
            <w:bCs/>
            <w:sz w:val="24"/>
          </w:rPr>
          <w:tab/>
        </w:r>
        <w:r w:rsidR="005E0ABA">
          <w:rPr>
            <w:b/>
            <w:bCs/>
            <w:sz w:val="24"/>
          </w:rPr>
          <w:tab/>
        </w:r>
        <w:r w:rsidR="005E0ABA">
          <w:rPr>
            <w:b/>
            <w:bCs/>
            <w:sz w:val="24"/>
          </w:rPr>
          <w:tab/>
        </w:r>
        <w:r w:rsidR="005E0ABA">
          <w:rPr>
            <w:b/>
            <w:bCs/>
            <w:sz w:val="24"/>
          </w:rPr>
          <w:tab/>
        </w:r>
        <w:r w:rsidR="005E0ABA">
          <w:rPr>
            <w:b/>
            <w:bCs/>
            <w:sz w:val="24"/>
          </w:rPr>
          <w:tab/>
        </w:r>
      </w:ins>
    </w:p>
    <w:p w14:paraId="4560103B" w14:textId="2F4A758B" w:rsidR="00092929" w:rsidDel="00C04E2D" w:rsidRDefault="00DA3889" w:rsidP="00506CC8">
      <w:pPr>
        <w:pStyle w:val="BodyTextFirstIndent"/>
        <w:spacing w:after="0"/>
        <w:rPr>
          <w:ins w:id="422" w:author="brinayiktzoru@gmail.com" w:date="2024-07-23T12:07:00Z" w16du:dateUtc="2024-07-23T16:07:00Z"/>
          <w:del w:id="423" w:author="אברהם פודולסקי" w:date="2024-10-28T18:48:00Z" w16du:dateUtc="2024-10-28T16:48:00Z"/>
          <w:rFonts w:ascii="Times Roman" w:hAnsi="Times Roman"/>
        </w:rPr>
      </w:pPr>
      <w:ins w:id="424" w:author="brinayiktzoru@gmail.com" w:date="2024-07-23T12:10:00Z" w16du:dateUtc="2024-07-23T16:10:00Z">
        <w:r>
          <w:rPr>
            <w:b/>
            <w:bCs/>
            <w:sz w:val="24"/>
          </w:rPr>
          <w:tab/>
        </w:r>
        <w:r>
          <w:rPr>
            <w:b/>
            <w:bCs/>
            <w:sz w:val="24"/>
          </w:rPr>
          <w:tab/>
        </w:r>
        <w:r>
          <w:rPr>
            <w:b/>
            <w:bCs/>
            <w:sz w:val="24"/>
          </w:rPr>
          <w:tab/>
        </w:r>
        <w:r>
          <w:rPr>
            <w:b/>
            <w:bCs/>
            <w:sz w:val="24"/>
          </w:rPr>
          <w:tab/>
        </w:r>
        <w:r>
          <w:rPr>
            <w:b/>
            <w:bCs/>
            <w:sz w:val="24"/>
          </w:rPr>
          <w:tab/>
        </w:r>
        <w:r>
          <w:rPr>
            <w:b/>
            <w:bCs/>
            <w:sz w:val="24"/>
          </w:rPr>
          <w:tab/>
        </w:r>
      </w:ins>
      <w:r w:rsidR="00152076" w:rsidRPr="007941BB">
        <w:rPr>
          <w:sz w:val="24"/>
          <w:highlight w:val="yellow"/>
        </w:rPr>
        <w:t>Avraham Oestreicher</w:t>
      </w:r>
    </w:p>
    <w:p w14:paraId="3D694F9C" w14:textId="736E0248" w:rsidR="00092929" w:rsidRDefault="00092929" w:rsidP="00506CC8">
      <w:pPr>
        <w:pStyle w:val="BodyTextFirstIndent"/>
        <w:spacing w:after="0"/>
        <w:rPr>
          <w:ins w:id="425" w:author="brinayiktzoru@gmail.com" w:date="2024-07-23T12:07:00Z" w16du:dateUtc="2024-07-23T16:07:00Z"/>
          <w:rFonts w:ascii="Times Roman" w:hAnsi="Times Roman"/>
        </w:rPr>
      </w:pPr>
    </w:p>
    <w:p w14:paraId="0C89BB4B" w14:textId="4825BEAE" w:rsidR="00C4746C" w:rsidRPr="00AA3028" w:rsidRDefault="005E0ABA" w:rsidP="00C4746C">
      <w:pPr>
        <w:pStyle w:val="BodyTextFirstIndent"/>
        <w:spacing w:after="0"/>
        <w:rPr>
          <w:ins w:id="426" w:author="brinayiktzoru@gmail.com" w:date="2024-07-30T14:32:00Z" w16du:dateUtc="2024-07-30T18:32:00Z"/>
          <w:b/>
          <w:bCs/>
          <w:sz w:val="28"/>
          <w:szCs w:val="28"/>
        </w:rPr>
      </w:pPr>
      <w:ins w:id="427" w:author="brinayiktzoru@gmail.com" w:date="2024-07-23T12:06:00Z" w16du:dateUtc="2024-07-23T16:06:00Z">
        <w:r w:rsidRPr="005E0ABA">
          <w:rPr>
            <w:rFonts w:ascii="Times Roman" w:hAnsi="Times Roman"/>
            <w:rPrChange w:id="428" w:author="brinayiktzoru@gmail.com" w:date="2024-07-23T12:06:00Z" w16du:dateUtc="2024-07-23T16:06:00Z">
              <w:rPr>
                <w:rFonts w:ascii="Times Roman" w:hAnsi="Times Roman"/>
                <w:u w:val="single"/>
              </w:rPr>
            </w:rPrChange>
          </w:rPr>
          <w:t xml:space="preserve">                           </w:t>
        </w:r>
        <w:r w:rsidRPr="005E0ABA">
          <w:rPr>
            <w:b/>
            <w:bCs/>
            <w:sz w:val="24"/>
            <w:rPrChange w:id="429" w:author="brinayiktzoru@gmail.com" w:date="2024-07-23T12:06:00Z" w16du:dateUtc="2024-07-23T16:06:00Z">
              <w:rPr>
                <w:rFonts w:ascii="Times Roman" w:hAnsi="Times Roman"/>
                <w:u w:val="single"/>
              </w:rPr>
            </w:rPrChange>
          </w:rPr>
          <w:t xml:space="preserve">                 </w:t>
        </w:r>
      </w:ins>
      <w:ins w:id="430" w:author="brinayiktzoru@gmail.com" w:date="2024-07-30T14:32:00Z" w16du:dateUtc="2024-07-30T18:32:00Z">
        <w:r w:rsidR="00C4746C">
          <w:rPr>
            <w:b/>
            <w:bCs/>
            <w:sz w:val="24"/>
          </w:rPr>
          <w:t xml:space="preserve">                     </w:t>
        </w:r>
      </w:ins>
    </w:p>
    <w:p w14:paraId="77D78A2A" w14:textId="77777777" w:rsidR="000C0549" w:rsidRDefault="000C0549" w:rsidP="00C4746C">
      <w:pPr>
        <w:pStyle w:val="BodyTextFirstIndent"/>
        <w:spacing w:after="0"/>
        <w:rPr>
          <w:b/>
          <w:bCs/>
          <w:sz w:val="24"/>
        </w:rPr>
      </w:pPr>
    </w:p>
    <w:p w14:paraId="7E76ECFE" w14:textId="77777777" w:rsidR="000C0549" w:rsidRDefault="000C0549" w:rsidP="00C4746C">
      <w:pPr>
        <w:pStyle w:val="BodyTextFirstIndent"/>
        <w:spacing w:after="0"/>
        <w:rPr>
          <w:b/>
          <w:bCs/>
          <w:sz w:val="24"/>
        </w:rPr>
      </w:pPr>
    </w:p>
    <w:p w14:paraId="0B8E1AD1" w14:textId="22DC74BB" w:rsidR="00C4746C" w:rsidRDefault="00C4746C" w:rsidP="00C4746C">
      <w:pPr>
        <w:pStyle w:val="BodyTextFirstIndent"/>
        <w:spacing w:after="0"/>
        <w:rPr>
          <w:ins w:id="431" w:author="brinayiktzoru@gmail.com" w:date="2024-07-30T14:32:00Z" w16du:dateUtc="2024-07-30T18:32:00Z"/>
          <w:b/>
          <w:bCs/>
          <w:sz w:val="24"/>
        </w:rPr>
      </w:pPr>
      <w:ins w:id="432" w:author="brinayiktzoru@gmail.com" w:date="2024-07-30T14:32:00Z" w16du:dateUtc="2024-07-30T18:32:00Z">
        <w:r>
          <w:rPr>
            <w:b/>
            <w:bCs/>
            <w:noProof/>
            <w:sz w:val="24"/>
          </w:rPr>
          <mc:AlternateContent>
            <mc:Choice Requires="wps">
              <w:drawing>
                <wp:anchor distT="0" distB="0" distL="114300" distR="114300" simplePos="0" relativeHeight="251661312" behindDoc="0" locked="0" layoutInCell="1" allowOverlap="1" wp14:anchorId="73869186" wp14:editId="25EF4703">
                  <wp:simplePos x="0" y="0"/>
                  <wp:positionH relativeFrom="column">
                    <wp:posOffset>3200400</wp:posOffset>
                  </wp:positionH>
                  <wp:positionV relativeFrom="paragraph">
                    <wp:posOffset>136525</wp:posOffset>
                  </wp:positionV>
                  <wp:extent cx="2646045" cy="0"/>
                  <wp:effectExtent l="9525" t="8890" r="11430" b="10160"/>
                  <wp:wrapNone/>
                  <wp:docPr id="16124143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488E4" id="AutoShape 3" o:spid="_x0000_s1026" type="#_x0000_t32" style="position:absolute;left:0;text-align:left;margin-left:252pt;margin-top:10.75pt;width:208.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"/>
              </w:pict>
            </mc:Fallback>
          </mc:AlternateContent>
        </w:r>
        <w:r>
          <w:rPr>
            <w:b/>
            <w:bCs/>
            <w:sz w:val="24"/>
          </w:rPr>
          <w:tab/>
        </w:r>
        <w:r>
          <w:rPr>
            <w:b/>
            <w:bCs/>
            <w:sz w:val="24"/>
          </w:rPr>
          <w:tab/>
        </w:r>
        <w:r>
          <w:rPr>
            <w:b/>
            <w:bCs/>
            <w:sz w:val="24"/>
          </w:rPr>
          <w:tab/>
        </w:r>
        <w:r>
          <w:rPr>
            <w:b/>
            <w:bCs/>
            <w:sz w:val="24"/>
          </w:rPr>
          <w:tab/>
        </w:r>
        <w:r>
          <w:rPr>
            <w:b/>
            <w:bCs/>
            <w:sz w:val="24"/>
          </w:rPr>
          <w:tab/>
        </w:r>
        <w:r>
          <w:rPr>
            <w:b/>
            <w:bCs/>
            <w:sz w:val="24"/>
          </w:rPr>
          <w:tab/>
        </w:r>
      </w:ins>
    </w:p>
    <w:p w14:paraId="50A8A3DF" w14:textId="33972CFC" w:rsidR="00AE3E6B" w:rsidDel="00333EA7" w:rsidRDefault="00AE3E6B" w:rsidP="00BB5940">
      <w:pPr>
        <w:pStyle w:val="BodyTextFirstIndent"/>
        <w:tabs>
          <w:tab w:val="left" w:pos="720"/>
        </w:tabs>
        <w:spacing w:after="0"/>
        <w:rPr>
          <w:del w:id="433" w:author="Yitzchok Caplan" w:date="2023-10-23T12:12:00Z"/>
          <w:sz w:val="24"/>
        </w:rPr>
      </w:pPr>
      <w:del w:id="434" w:author="Yitzchok Caplan" w:date="2023-10-23T12:12:00Z">
        <w:r w:rsidDel="00333EA7">
          <w:rPr>
            <w:sz w:val="24"/>
          </w:rPr>
          <w:tab/>
        </w:r>
        <w:r w:rsidDel="00333EA7">
          <w:rPr>
            <w:sz w:val="24"/>
          </w:rPr>
          <w:tab/>
        </w:r>
        <w:r w:rsidDel="00333EA7">
          <w:rPr>
            <w:sz w:val="24"/>
          </w:rPr>
          <w:tab/>
        </w:r>
        <w:r w:rsidDel="00333EA7">
          <w:rPr>
            <w:sz w:val="24"/>
          </w:rPr>
          <w:tab/>
        </w:r>
        <w:r w:rsidDel="00333EA7">
          <w:rPr>
            <w:sz w:val="24"/>
          </w:rPr>
          <w:tab/>
          <w:delText>Name:</w:delText>
        </w:r>
      </w:del>
    </w:p>
    <w:p w14:paraId="43E2774D" w14:textId="5A7F877F" w:rsidR="00AE3E6B" w:rsidDel="00333EA7" w:rsidRDefault="00AE3E6B">
      <w:pPr>
        <w:pStyle w:val="BodyTextFirstIndent"/>
        <w:spacing w:after="0"/>
        <w:rPr>
          <w:del w:id="435" w:author="Yitzchok Caplan" w:date="2023-10-23T12:12:00Z"/>
          <w:sz w:val="24"/>
        </w:rPr>
      </w:pPr>
    </w:p>
    <w:p w14:paraId="75F5EBF1" w14:textId="697DF165" w:rsidR="00AE3E6B" w:rsidDel="00333EA7" w:rsidRDefault="00AE3E6B">
      <w:pPr>
        <w:pStyle w:val="BodyTextFirstIndent"/>
        <w:spacing w:after="0"/>
        <w:rPr>
          <w:del w:id="436" w:author="Yitzchok Caplan" w:date="2023-10-23T12:12:00Z"/>
          <w:sz w:val="24"/>
        </w:rPr>
      </w:pPr>
    </w:p>
    <w:p w14:paraId="589F7C21" w14:textId="3C6896B6" w:rsidR="00AE3E6B" w:rsidDel="00333EA7" w:rsidRDefault="00AE3E6B">
      <w:pPr>
        <w:pStyle w:val="BodyTextFirstIndent"/>
        <w:spacing w:after="0"/>
        <w:rPr>
          <w:del w:id="437" w:author="Yitzchok Caplan" w:date="2023-10-23T12:12:00Z"/>
          <w:sz w:val="24"/>
        </w:rPr>
      </w:pPr>
      <w:del w:id="438" w:author="Yitzchok Caplan" w:date="2023-10-23T12:12:00Z">
        <w:r w:rsidDel="00333EA7">
          <w:rPr>
            <w:sz w:val="24"/>
          </w:rPr>
          <w:tab/>
        </w:r>
        <w:r w:rsidDel="00333EA7">
          <w:rPr>
            <w:sz w:val="24"/>
          </w:rPr>
          <w:tab/>
        </w:r>
        <w:r w:rsidDel="00333EA7">
          <w:rPr>
            <w:sz w:val="24"/>
          </w:rPr>
          <w:tab/>
        </w:r>
        <w:r w:rsidDel="00333EA7">
          <w:rPr>
            <w:sz w:val="24"/>
          </w:rPr>
          <w:tab/>
        </w:r>
        <w:r w:rsidDel="00333EA7">
          <w:rPr>
            <w:sz w:val="24"/>
          </w:rPr>
          <w:tab/>
          <w:delText>_____________________________________</w:delText>
        </w:r>
      </w:del>
    </w:p>
    <w:p w14:paraId="1CE34FCC" w14:textId="690A6F39" w:rsidR="00AE3E6B" w:rsidRPr="001902C8" w:rsidRDefault="00AE3E6B" w:rsidP="003E478E">
      <w:pPr>
        <w:pStyle w:val="BodyTextFirstIndent"/>
        <w:tabs>
          <w:tab w:val="center" w:pos="5040"/>
        </w:tabs>
        <w:spacing w:after="0"/>
        <w:rPr>
          <w:sz w:val="24"/>
        </w:rPr>
      </w:pPr>
      <w:del w:id="439" w:author="Yitzchok Caplan" w:date="2023-10-23T12:12:00Z">
        <w:r w:rsidDel="00333EA7">
          <w:rPr>
            <w:sz w:val="24"/>
          </w:rPr>
          <w:tab/>
        </w:r>
        <w:r w:rsidDel="00333EA7">
          <w:rPr>
            <w:sz w:val="24"/>
          </w:rPr>
          <w:tab/>
        </w:r>
        <w:r w:rsidDel="00333EA7">
          <w:rPr>
            <w:sz w:val="24"/>
          </w:rPr>
          <w:tab/>
        </w:r>
        <w:r w:rsidDel="00333EA7">
          <w:rPr>
            <w:sz w:val="24"/>
          </w:rPr>
          <w:tab/>
        </w:r>
        <w:r w:rsidDel="00333EA7">
          <w:rPr>
            <w:sz w:val="24"/>
          </w:rPr>
          <w:tab/>
          <w:delText>Name:</w:delText>
        </w:r>
      </w:del>
      <w:r w:rsidR="00BB5940">
        <w:rPr>
          <w:sz w:val="24"/>
        </w:rPr>
        <w:tab/>
      </w:r>
      <w:r w:rsidR="003E478E">
        <w:rPr>
          <w:sz w:val="24"/>
        </w:rPr>
        <w:t xml:space="preserve">                             </w:t>
      </w:r>
    </w:p>
    <w:p w14:paraId="0C5633C3" w14:textId="6F56B60F" w:rsidR="005B4844" w:rsidRPr="001902C8" w:rsidRDefault="005B4844" w:rsidP="00AE3E6B">
      <w:pPr>
        <w:pStyle w:val="BodyTextFirstIndent"/>
        <w:spacing w:after="0"/>
        <w:rPr>
          <w:sz w:val="24"/>
        </w:rPr>
      </w:pPr>
    </w:p>
    <w:p w14:paraId="620C6574" w14:textId="44F65F9E" w:rsidR="005B4844" w:rsidRPr="001902C8" w:rsidRDefault="005B4844" w:rsidP="00AE3E6B">
      <w:pPr>
        <w:pStyle w:val="BodyTextFirstIndent"/>
        <w:spacing w:after="0"/>
        <w:rPr>
          <w:sz w:val="24"/>
        </w:rPr>
      </w:pPr>
    </w:p>
    <w:p w14:paraId="0F4867A4" w14:textId="416552BB" w:rsidR="005B4844" w:rsidRPr="001902C8" w:rsidRDefault="00AE3E6B" w:rsidP="006631FD">
      <w:pPr>
        <w:pStyle w:val="BodyTextFirstIndent"/>
        <w:spacing w:after="0"/>
        <w:rPr>
          <w:sz w:val="24"/>
        </w:rPr>
      </w:pPr>
      <w:r>
        <w:rPr>
          <w:sz w:val="24"/>
        </w:rPr>
        <w:tab/>
      </w:r>
      <w:r>
        <w:rPr>
          <w:sz w:val="24"/>
        </w:rPr>
        <w:tab/>
      </w:r>
      <w:r>
        <w:rPr>
          <w:sz w:val="24"/>
        </w:rPr>
        <w:tab/>
      </w:r>
    </w:p>
    <w:p w14:paraId="67BCB93F" w14:textId="1CE57A77" w:rsidR="005B4844" w:rsidRPr="001902C8" w:rsidRDefault="005B4844" w:rsidP="00AE3E6B">
      <w:pPr>
        <w:pStyle w:val="BodyTextFirstIndent"/>
        <w:spacing w:after="0"/>
        <w:rPr>
          <w:sz w:val="24"/>
        </w:rPr>
      </w:pPr>
    </w:p>
    <w:p w14:paraId="4E1B8858" w14:textId="307ABF63" w:rsidR="005B4844" w:rsidRPr="001902C8" w:rsidRDefault="005B4844">
      <w:pPr>
        <w:pStyle w:val="BodyTextFirstIndent"/>
        <w:rPr>
          <w:sz w:val="24"/>
        </w:rPr>
      </w:pPr>
    </w:p>
    <w:p w14:paraId="114A655F" w14:textId="2B4F1E43" w:rsidR="005B4844" w:rsidRPr="001902C8" w:rsidRDefault="005B4844">
      <w:pPr>
        <w:pStyle w:val="BodyTextFirstIndent"/>
        <w:rPr>
          <w:sz w:val="24"/>
        </w:rPr>
      </w:pPr>
    </w:p>
    <w:p w14:paraId="6E1FB956" w14:textId="3A202996" w:rsidR="005B4844" w:rsidRDefault="005B4844">
      <w:pPr>
        <w:pStyle w:val="BodyTextFirstIndent"/>
        <w:rPr>
          <w:sz w:val="24"/>
        </w:rPr>
      </w:pPr>
    </w:p>
    <w:p w14:paraId="7FC9575D" w14:textId="514631C0" w:rsidR="00234AA2" w:rsidRDefault="00234AA2">
      <w:pPr>
        <w:pStyle w:val="BodyTextFirstIndent"/>
        <w:rPr>
          <w:sz w:val="24"/>
        </w:rPr>
      </w:pPr>
    </w:p>
    <w:p w14:paraId="393BC01D" w14:textId="4445D8AD" w:rsidR="00234AA2" w:rsidRDefault="00234AA2">
      <w:pPr>
        <w:pStyle w:val="BodyTextFirstIndent"/>
        <w:rPr>
          <w:sz w:val="24"/>
        </w:rPr>
      </w:pPr>
    </w:p>
    <w:p w14:paraId="46962AE8" w14:textId="3E00E83B" w:rsidR="00234AA2" w:rsidRDefault="00234AA2">
      <w:pPr>
        <w:pStyle w:val="BodyTextFirstIndent"/>
        <w:rPr>
          <w:sz w:val="24"/>
        </w:rPr>
      </w:pPr>
    </w:p>
    <w:p w14:paraId="2AC681EE" w14:textId="1C733F83" w:rsidR="00234AA2" w:rsidRDefault="00234AA2">
      <w:pPr>
        <w:pStyle w:val="BodyTextFirstIndent"/>
        <w:rPr>
          <w:sz w:val="24"/>
        </w:rPr>
      </w:pPr>
    </w:p>
    <w:p w14:paraId="0C5832F9" w14:textId="77777777" w:rsidR="00234AA2" w:rsidRPr="001902C8" w:rsidRDefault="00234AA2">
      <w:pPr>
        <w:pStyle w:val="BodyTextFirstIndent"/>
        <w:rPr>
          <w:sz w:val="24"/>
        </w:rPr>
      </w:pPr>
    </w:p>
    <w:p w14:paraId="5216118D" w14:textId="3A864DDE" w:rsidR="005B4844" w:rsidRPr="001902C8" w:rsidRDefault="005B4844">
      <w:pPr>
        <w:pStyle w:val="BodyTextFirstIndent"/>
        <w:rPr>
          <w:sz w:val="24"/>
        </w:rPr>
      </w:pPr>
    </w:p>
    <w:p w14:paraId="33AC2B0F" w14:textId="77777777" w:rsidR="005B4844" w:rsidRPr="001902C8" w:rsidRDefault="005B4844">
      <w:pPr>
        <w:pStyle w:val="BodyTextFirstIndent"/>
        <w:rPr>
          <w:sz w:val="24"/>
        </w:rPr>
      </w:pPr>
    </w:p>
    <w:p w14:paraId="6EFCBA4F" w14:textId="25875722" w:rsidR="005B4844" w:rsidRPr="001902C8" w:rsidRDefault="005B4844">
      <w:pPr>
        <w:pStyle w:val="BodyTextFirstIndent"/>
        <w:rPr>
          <w:sz w:val="24"/>
        </w:rPr>
      </w:pPr>
    </w:p>
    <w:p w14:paraId="70845D0F" w14:textId="77777777" w:rsidR="005B4844" w:rsidRPr="001902C8" w:rsidRDefault="005B4844">
      <w:pPr>
        <w:pStyle w:val="BodyTextFirstIndent"/>
        <w:rPr>
          <w:sz w:val="24"/>
        </w:rPr>
      </w:pPr>
    </w:p>
    <w:p w14:paraId="20F30C1A" w14:textId="07DAA5E3" w:rsidR="005B4844" w:rsidRDefault="005B4844">
      <w:pPr>
        <w:pStyle w:val="BodyTextFirstIndent"/>
        <w:rPr>
          <w:sz w:val="24"/>
        </w:rPr>
      </w:pPr>
    </w:p>
    <w:p w14:paraId="0E0D6300" w14:textId="1EB67216" w:rsidR="006631FD" w:rsidRDefault="006631FD">
      <w:pPr>
        <w:pStyle w:val="BodyTextFirstIndent"/>
        <w:rPr>
          <w:ins w:id="440" w:author="Yitzchok Caplan" w:date="2023-10-23T12:12:00Z"/>
          <w:sz w:val="24"/>
        </w:rPr>
      </w:pPr>
    </w:p>
    <w:p w14:paraId="549B311F" w14:textId="30E52ED2" w:rsidR="00333EA7" w:rsidDel="00C4746C" w:rsidRDefault="00333EA7">
      <w:pPr>
        <w:pStyle w:val="BodyTextFirstIndent"/>
        <w:rPr>
          <w:del w:id="441" w:author="brinayiktzoru@gmail.com" w:date="2024-07-30T14:32:00Z" w16du:dateUtc="2024-07-30T18:32:00Z"/>
          <w:sz w:val="24"/>
          <w:rtl/>
          <w:lang w:bidi="he-IL"/>
        </w:rPr>
      </w:pPr>
    </w:p>
    <w:p w14:paraId="1C435554" w14:textId="38B64A3E" w:rsidR="006631FD" w:rsidDel="00C4746C" w:rsidRDefault="006631FD">
      <w:pPr>
        <w:pStyle w:val="BodyTextFirstIndent"/>
        <w:rPr>
          <w:ins w:id="442" w:author="Iska Mortgage" w:date="2024-07-02T23:41:00Z" w16du:dateUtc="2024-07-03T03:41:00Z"/>
          <w:del w:id="443" w:author="brinayiktzoru@gmail.com" w:date="2024-07-30T14:32:00Z" w16du:dateUtc="2024-07-30T18:32:00Z"/>
          <w:sz w:val="24"/>
        </w:rPr>
      </w:pPr>
    </w:p>
    <w:p w14:paraId="6BE778F3" w14:textId="77777777" w:rsidR="00567EF8" w:rsidRDefault="00567EF8">
      <w:pPr>
        <w:pStyle w:val="BodyTextFirstIndent"/>
        <w:rPr>
          <w:ins w:id="444" w:author="Yitzchok Caplan" w:date="2023-11-01T10:06:00Z"/>
          <w:sz w:val="24"/>
        </w:rPr>
      </w:pPr>
    </w:p>
    <w:p w14:paraId="4E5775E4" w14:textId="221D0D8F" w:rsidR="00AF56E6" w:rsidRPr="001902C8" w:rsidRDefault="00AF56E6">
      <w:pPr>
        <w:pStyle w:val="BodyTextFirstIndent"/>
        <w:rPr>
          <w:sz w:val="24"/>
        </w:rPr>
      </w:pPr>
    </w:p>
    <w:p w14:paraId="2723FA78" w14:textId="0ADADEC7" w:rsidR="005B4844" w:rsidRPr="001902C8" w:rsidRDefault="005B4844" w:rsidP="005B4844">
      <w:pPr>
        <w:spacing w:after="360"/>
        <w:jc w:val="center"/>
        <w:outlineLvl w:val="0"/>
        <w:rPr>
          <w:b/>
          <w:bCs/>
          <w:caps/>
          <w:kern w:val="28"/>
          <w:sz w:val="24"/>
        </w:rPr>
      </w:pPr>
      <w:bookmarkStart w:id="445" w:name="_Toc242699536"/>
      <w:r w:rsidRPr="001902C8">
        <w:rPr>
          <w:b/>
          <w:bCs/>
          <w:caps/>
          <w:kern w:val="28"/>
          <w:sz w:val="24"/>
        </w:rPr>
        <w:t>Exhibit a</w:t>
      </w:r>
      <w:bookmarkEnd w:id="445"/>
    </w:p>
    <w:p w14:paraId="2A4C89D6" w14:textId="783A12C6" w:rsidR="005B4844" w:rsidRPr="001902C8" w:rsidRDefault="005B4844" w:rsidP="005B4844">
      <w:pPr>
        <w:spacing w:after="360"/>
        <w:jc w:val="center"/>
        <w:outlineLvl w:val="0"/>
        <w:rPr>
          <w:b/>
          <w:bCs/>
          <w:caps/>
          <w:kern w:val="28"/>
          <w:sz w:val="24"/>
          <w:u w:val="single"/>
        </w:rPr>
      </w:pPr>
      <w:bookmarkStart w:id="446" w:name="_Toc242699537"/>
      <w:r w:rsidRPr="001902C8">
        <w:rPr>
          <w:b/>
          <w:bCs/>
          <w:caps/>
          <w:kern w:val="28"/>
          <w:sz w:val="24"/>
          <w:u w:val="single"/>
        </w:rPr>
        <w:t xml:space="preserve">MEMBERSHIP </w:t>
      </w:r>
      <w:bookmarkEnd w:id="446"/>
      <w:r w:rsidR="00543E2F" w:rsidRPr="001902C8">
        <w:rPr>
          <w:b/>
          <w:bCs/>
          <w:caps/>
          <w:kern w:val="28"/>
          <w:sz w:val="24"/>
          <w:u w:val="single"/>
        </w:rPr>
        <w:t>INTEREST</w:t>
      </w:r>
    </w:p>
    <w:p w14:paraId="5550B214" w14:textId="1E04662D" w:rsidR="005B4844" w:rsidRPr="001902C8" w:rsidRDefault="005B4844" w:rsidP="00543E2F">
      <w:pPr>
        <w:spacing w:after="240"/>
        <w:ind w:firstLine="720"/>
        <w:rPr>
          <w:sz w:val="24"/>
        </w:rPr>
      </w:pPr>
    </w:p>
    <w:tbl>
      <w:tblPr>
        <w:tblStyle w:val="TableGrid"/>
        <w:tblW w:w="0" w:type="auto"/>
        <w:tblInd w:w="918" w:type="dxa"/>
        <w:tblLayout w:type="fixed"/>
        <w:tblLook w:val="04A0" w:firstRow="1" w:lastRow="0" w:firstColumn="1" w:lastColumn="0" w:noHBand="0" w:noVBand="1"/>
      </w:tblPr>
      <w:tblGrid>
        <w:gridCol w:w="3740"/>
        <w:gridCol w:w="3550"/>
      </w:tblGrid>
      <w:tr w:rsidR="00543E2F" w:rsidRPr="001902C8" w14:paraId="537A5A91" w14:textId="77777777" w:rsidTr="00281B03">
        <w:trPr>
          <w:trHeight w:val="800"/>
        </w:trPr>
        <w:tc>
          <w:tcPr>
            <w:tcW w:w="3740" w:type="dxa"/>
          </w:tcPr>
          <w:p w14:paraId="13CC9338" w14:textId="77777777" w:rsidR="00543E2F" w:rsidRPr="001902C8" w:rsidRDefault="00543E2F" w:rsidP="00281B03">
            <w:pPr>
              <w:spacing w:after="360"/>
              <w:jc w:val="center"/>
              <w:outlineLvl w:val="0"/>
              <w:rPr>
                <w:b/>
                <w:bCs/>
                <w:caps/>
                <w:kern w:val="28"/>
                <w:sz w:val="24"/>
                <w:u w:val="single"/>
              </w:rPr>
            </w:pPr>
            <w:r w:rsidRPr="001902C8">
              <w:rPr>
                <w:b/>
                <w:bCs/>
                <w:caps/>
                <w:kern w:val="28"/>
                <w:sz w:val="24"/>
                <w:u w:val="single"/>
              </w:rPr>
              <w:t>member</w:t>
            </w:r>
          </w:p>
        </w:tc>
        <w:tc>
          <w:tcPr>
            <w:tcW w:w="3550" w:type="dxa"/>
          </w:tcPr>
          <w:p w14:paraId="2A3878AD" w14:textId="410DA5C3" w:rsidR="00543E2F" w:rsidRPr="001902C8" w:rsidRDefault="00543E2F" w:rsidP="00281B03">
            <w:pPr>
              <w:spacing w:after="360"/>
              <w:jc w:val="center"/>
              <w:outlineLvl w:val="0"/>
              <w:rPr>
                <w:b/>
                <w:bCs/>
                <w:caps/>
                <w:kern w:val="28"/>
                <w:sz w:val="24"/>
              </w:rPr>
            </w:pPr>
            <w:r w:rsidRPr="001902C8">
              <w:rPr>
                <w:b/>
                <w:bCs/>
                <w:caps/>
                <w:kern w:val="28"/>
                <w:sz w:val="24"/>
              </w:rPr>
              <w:t>Membership interest in company</w:t>
            </w:r>
          </w:p>
        </w:tc>
      </w:tr>
      <w:tr w:rsidR="00D468FF" w:rsidRPr="001902C8" w14:paraId="44C62717" w14:textId="77777777" w:rsidTr="00281B03">
        <w:trPr>
          <w:trHeight w:val="809"/>
        </w:trPr>
        <w:tc>
          <w:tcPr>
            <w:tcW w:w="3740" w:type="dxa"/>
          </w:tcPr>
          <w:p w14:paraId="17F13EBA" w14:textId="776C6E28" w:rsidR="00D468FF" w:rsidRPr="001902C8" w:rsidRDefault="00152076" w:rsidP="00506CC8">
            <w:pPr>
              <w:outlineLvl w:val="0"/>
              <w:rPr>
                <w:bCs/>
                <w:caps/>
                <w:kern w:val="28"/>
                <w:sz w:val="24"/>
              </w:rPr>
            </w:pPr>
            <w:r w:rsidRPr="007941BB">
              <w:rPr>
                <w:sz w:val="24"/>
                <w:highlight w:val="yellow"/>
              </w:rPr>
              <w:t>Avraham Oestreicher</w:t>
            </w:r>
          </w:p>
        </w:tc>
        <w:tc>
          <w:tcPr>
            <w:tcW w:w="3550" w:type="dxa"/>
          </w:tcPr>
          <w:p w14:paraId="273559E3" w14:textId="2275A81D" w:rsidR="00D468FF" w:rsidRPr="001902C8" w:rsidRDefault="001A3C26" w:rsidP="00D468FF">
            <w:pPr>
              <w:spacing w:after="360"/>
              <w:outlineLvl w:val="0"/>
              <w:rPr>
                <w:b/>
                <w:bCs/>
                <w:caps/>
                <w:kern w:val="28"/>
                <w:sz w:val="24"/>
              </w:rPr>
            </w:pPr>
            <w:r w:rsidRPr="007941BB">
              <w:rPr>
                <w:b/>
                <w:bCs/>
                <w:caps/>
                <w:kern w:val="28"/>
                <w:sz w:val="24"/>
                <w:highlight w:val="yellow"/>
              </w:rPr>
              <w:t>100</w:t>
            </w:r>
            <w:ins w:id="447" w:author="Iska Mortgage" w:date="2024-07-02T23:41:00Z" w16du:dateUtc="2024-07-03T03:41:00Z">
              <w:del w:id="448" w:author="brinayiktzoru@gmail.com" w:date="2024-07-15T10:08:00Z" w16du:dateUtc="2024-07-15T14:08:00Z">
                <w:r w:rsidR="00D468FF" w:rsidRPr="007941BB" w:rsidDel="00E51FA5">
                  <w:rPr>
                    <w:b/>
                    <w:bCs/>
                    <w:caps/>
                    <w:kern w:val="28"/>
                    <w:sz w:val="24"/>
                    <w:highlight w:val="yellow"/>
                  </w:rPr>
                  <w:delText>81</w:delText>
                </w:r>
              </w:del>
            </w:ins>
            <w:ins w:id="449" w:author="Yitzchok Caplan" w:date="2024-02-09T13:11:00Z">
              <w:del w:id="450" w:author="Iska Mortgage" w:date="2024-03-20T20:46:00Z">
                <w:r w:rsidR="00D468FF" w:rsidRPr="007941BB" w:rsidDel="000D6A24">
                  <w:rPr>
                    <w:b/>
                    <w:bCs/>
                    <w:caps/>
                    <w:kern w:val="28"/>
                    <w:sz w:val="24"/>
                    <w:highlight w:val="yellow"/>
                  </w:rPr>
                  <w:delText>1</w:delText>
                </w:r>
              </w:del>
            </w:ins>
            <w:ins w:id="451" w:author="Yitzchok Caplan" w:date="2024-02-15T20:59:00Z">
              <w:del w:id="452" w:author="Iska Mortgage" w:date="2024-03-20T20:46:00Z">
                <w:r w:rsidR="00D468FF" w:rsidRPr="007941BB" w:rsidDel="000D6A24">
                  <w:rPr>
                    <w:b/>
                    <w:bCs/>
                    <w:caps/>
                    <w:kern w:val="28"/>
                    <w:sz w:val="24"/>
                    <w:highlight w:val="yellow"/>
                  </w:rPr>
                  <w:delText>00</w:delText>
                </w:r>
              </w:del>
            </w:ins>
            <w:ins w:id="453" w:author="Yitzchok Caplan" w:date="2023-10-23T12:12:00Z">
              <w:r w:rsidR="00D468FF" w:rsidRPr="007941BB">
                <w:rPr>
                  <w:b/>
                  <w:bCs/>
                  <w:caps/>
                  <w:kern w:val="28"/>
                  <w:sz w:val="24"/>
                  <w:highlight w:val="yellow"/>
                </w:rPr>
                <w:t>%</w:t>
              </w:r>
            </w:ins>
            <w:ins w:id="454" w:author="Iska Mortgage" w:date="2024-07-02T23:41:00Z" w16du:dateUtc="2024-07-03T03:41:00Z">
              <w:del w:id="455" w:author="brinayiktzoru@gmail.com" w:date="2024-07-15T10:08:00Z" w16du:dateUtc="2024-07-15T14:08:00Z">
                <w:r w:rsidR="00D468FF" w:rsidDel="00E51FA5">
                  <w:rPr>
                    <w:b/>
                    <w:bCs/>
                    <w:caps/>
                    <w:kern w:val="28"/>
                    <w:sz w:val="24"/>
                  </w:rPr>
                  <w:delText>19%</w:delText>
                </w:r>
              </w:del>
            </w:ins>
          </w:p>
        </w:tc>
      </w:tr>
      <w:tr w:rsidR="00BB5940" w:rsidRPr="001902C8" w14:paraId="5DD41B13" w14:textId="77777777" w:rsidTr="00281B03">
        <w:trPr>
          <w:trHeight w:val="809"/>
        </w:trPr>
        <w:tc>
          <w:tcPr>
            <w:tcW w:w="3740" w:type="dxa"/>
          </w:tcPr>
          <w:p w14:paraId="00D67E18" w14:textId="059FB465" w:rsidR="00BB5940" w:rsidRPr="001902C8" w:rsidRDefault="00BB5940" w:rsidP="003E478E">
            <w:pPr>
              <w:outlineLvl w:val="0"/>
              <w:rPr>
                <w:bCs/>
                <w:caps/>
                <w:kern w:val="28"/>
                <w:sz w:val="24"/>
              </w:rPr>
            </w:pPr>
          </w:p>
        </w:tc>
        <w:tc>
          <w:tcPr>
            <w:tcW w:w="3550" w:type="dxa"/>
          </w:tcPr>
          <w:p w14:paraId="3FAFFEF0" w14:textId="3C723D1F" w:rsidR="00BB5940" w:rsidRPr="001902C8" w:rsidRDefault="00BB5940" w:rsidP="00BB5940">
            <w:pPr>
              <w:outlineLvl w:val="0"/>
              <w:rPr>
                <w:b/>
                <w:bCs/>
                <w:caps/>
                <w:kern w:val="28"/>
                <w:sz w:val="24"/>
                <w:rtl/>
                <w:lang w:bidi="he-IL"/>
              </w:rPr>
            </w:pPr>
            <w:ins w:id="456" w:author="Iska Mortgage" w:date="2024-07-02T23:41:00Z" w16du:dateUtc="2024-07-03T03:41:00Z">
              <w:del w:id="457" w:author="brinayiktzoru@gmail.com" w:date="2024-07-15T10:08:00Z" w16du:dateUtc="2024-07-15T14:08:00Z">
                <w:r w:rsidDel="00E51FA5">
                  <w:rPr>
                    <w:b/>
                    <w:bCs/>
                    <w:caps/>
                    <w:kern w:val="28"/>
                    <w:sz w:val="24"/>
                  </w:rPr>
                  <w:delText>81</w:delText>
                </w:r>
              </w:del>
            </w:ins>
            <w:ins w:id="458" w:author="Yitzchok Caplan" w:date="2024-02-09T13:11:00Z">
              <w:del w:id="459" w:author="Iska Mortgage" w:date="2024-03-20T20:46:00Z">
                <w:r w:rsidDel="000D6A24">
                  <w:rPr>
                    <w:b/>
                    <w:bCs/>
                    <w:caps/>
                    <w:kern w:val="28"/>
                    <w:sz w:val="24"/>
                  </w:rPr>
                  <w:delText>1</w:delText>
                </w:r>
              </w:del>
            </w:ins>
            <w:ins w:id="460" w:author="Yitzchok Caplan" w:date="2024-02-15T20:59:00Z">
              <w:del w:id="461" w:author="Iska Mortgage" w:date="2024-03-20T20:46:00Z">
                <w:r w:rsidDel="000D6A24">
                  <w:rPr>
                    <w:b/>
                    <w:bCs/>
                    <w:caps/>
                    <w:kern w:val="28"/>
                    <w:sz w:val="24"/>
                  </w:rPr>
                  <w:delText>00</w:delText>
                </w:r>
              </w:del>
            </w:ins>
            <w:ins w:id="462" w:author="Iska Mortgage" w:date="2024-07-02T23:41:00Z" w16du:dateUtc="2024-07-03T03:41:00Z">
              <w:del w:id="463" w:author="brinayiktzoru@gmail.com" w:date="2024-07-15T10:08:00Z" w16du:dateUtc="2024-07-15T14:08:00Z">
                <w:r w:rsidDel="00E51FA5">
                  <w:rPr>
                    <w:b/>
                    <w:bCs/>
                    <w:caps/>
                    <w:kern w:val="28"/>
                    <w:sz w:val="24"/>
                  </w:rPr>
                  <w:delText>19%</w:delText>
                </w:r>
              </w:del>
            </w:ins>
          </w:p>
        </w:tc>
      </w:tr>
      <w:tr w:rsidR="00BB5940" w:rsidRPr="001902C8" w14:paraId="46425AF5" w14:textId="77777777" w:rsidTr="00281B03">
        <w:trPr>
          <w:trHeight w:val="809"/>
        </w:trPr>
        <w:tc>
          <w:tcPr>
            <w:tcW w:w="3740" w:type="dxa"/>
          </w:tcPr>
          <w:p w14:paraId="2D1F7DB2" w14:textId="77777777" w:rsidR="00BB5940" w:rsidRPr="001902C8" w:rsidRDefault="00BB5940" w:rsidP="00BB5940">
            <w:pPr>
              <w:outlineLvl w:val="0"/>
              <w:rPr>
                <w:bCs/>
                <w:caps/>
                <w:kern w:val="28"/>
                <w:sz w:val="24"/>
              </w:rPr>
            </w:pPr>
          </w:p>
        </w:tc>
        <w:tc>
          <w:tcPr>
            <w:tcW w:w="3550" w:type="dxa"/>
          </w:tcPr>
          <w:p w14:paraId="2C25EEAE" w14:textId="77777777" w:rsidR="00BB5940" w:rsidRPr="001902C8" w:rsidRDefault="00BB5940" w:rsidP="00BB5940">
            <w:pPr>
              <w:outlineLvl w:val="0"/>
              <w:rPr>
                <w:b/>
                <w:bCs/>
                <w:caps/>
                <w:kern w:val="28"/>
                <w:sz w:val="24"/>
              </w:rPr>
            </w:pPr>
          </w:p>
        </w:tc>
      </w:tr>
    </w:tbl>
    <w:p w14:paraId="7AA8495C" w14:textId="4584F5D7" w:rsidR="00543E2F" w:rsidRPr="001902C8" w:rsidRDefault="00543E2F" w:rsidP="005B4844">
      <w:pPr>
        <w:pStyle w:val="BodyTextFirstIndent"/>
        <w:jc w:val="center"/>
        <w:rPr>
          <w:b/>
          <w:sz w:val="24"/>
          <w:u w:val="single"/>
        </w:rPr>
      </w:pPr>
    </w:p>
    <w:p w14:paraId="25133EE4" w14:textId="0BCC30D8" w:rsidR="00543E2F" w:rsidRPr="001902C8" w:rsidRDefault="00543E2F" w:rsidP="005B4844">
      <w:pPr>
        <w:pStyle w:val="BodyTextFirstIndent"/>
        <w:jc w:val="center"/>
        <w:rPr>
          <w:b/>
          <w:sz w:val="24"/>
          <w:u w:val="single"/>
        </w:rPr>
      </w:pPr>
    </w:p>
    <w:p w14:paraId="6E607D07" w14:textId="590EFE50" w:rsidR="00543E2F" w:rsidRPr="001902C8" w:rsidRDefault="00543E2F" w:rsidP="005B4844">
      <w:pPr>
        <w:pStyle w:val="BodyTextFirstIndent"/>
        <w:jc w:val="center"/>
        <w:rPr>
          <w:b/>
          <w:sz w:val="24"/>
          <w:u w:val="single"/>
        </w:rPr>
      </w:pPr>
    </w:p>
    <w:p w14:paraId="06A96B56" w14:textId="77777777" w:rsidR="00543E2F" w:rsidRPr="001902C8" w:rsidRDefault="00543E2F" w:rsidP="00543E2F">
      <w:pPr>
        <w:pStyle w:val="BodyTextFirstIndent"/>
        <w:rPr>
          <w:b/>
          <w:sz w:val="24"/>
          <w:u w:val="single"/>
        </w:rPr>
      </w:pPr>
    </w:p>
    <w:p w14:paraId="2C876409" w14:textId="77777777" w:rsidR="00543E2F" w:rsidRPr="001902C8" w:rsidRDefault="00543E2F" w:rsidP="00543E2F">
      <w:pPr>
        <w:pStyle w:val="BodyTextFirstIndent"/>
        <w:rPr>
          <w:b/>
          <w:sz w:val="24"/>
          <w:u w:val="single"/>
        </w:rPr>
      </w:pPr>
    </w:p>
    <w:p w14:paraId="61158409" w14:textId="77777777" w:rsidR="00543E2F" w:rsidRPr="001902C8" w:rsidRDefault="00543E2F" w:rsidP="00543E2F">
      <w:pPr>
        <w:pStyle w:val="BodyTextFirstIndent"/>
        <w:rPr>
          <w:b/>
          <w:sz w:val="24"/>
          <w:u w:val="single"/>
        </w:rPr>
      </w:pPr>
    </w:p>
    <w:p w14:paraId="11773426" w14:textId="77777777" w:rsidR="00543E2F" w:rsidRPr="001902C8" w:rsidRDefault="00543E2F" w:rsidP="00543E2F">
      <w:pPr>
        <w:pStyle w:val="BodyTextFirstIndent"/>
        <w:rPr>
          <w:b/>
          <w:sz w:val="24"/>
          <w:u w:val="single"/>
        </w:rPr>
      </w:pPr>
    </w:p>
    <w:p w14:paraId="25185858" w14:textId="77777777" w:rsidR="00543E2F" w:rsidRPr="001902C8" w:rsidRDefault="00543E2F" w:rsidP="00543E2F">
      <w:pPr>
        <w:pStyle w:val="BodyTextFirstIndent"/>
        <w:ind w:firstLine="0"/>
        <w:rPr>
          <w:sz w:val="24"/>
        </w:rPr>
      </w:pPr>
      <w:r w:rsidRPr="001902C8">
        <w:rPr>
          <w:sz w:val="24"/>
        </w:rPr>
        <w:t>.</w:t>
      </w:r>
    </w:p>
    <w:sectPr w:rsidR="00543E2F" w:rsidRPr="001902C8" w:rsidSect="008E13D6">
      <w:pgSz w:w="12240" w:h="15840"/>
      <w:pgMar w:top="1152"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3F2A5" w14:textId="77777777" w:rsidR="0021555C" w:rsidRDefault="0021555C">
      <w:r>
        <w:separator/>
      </w:r>
    </w:p>
  </w:endnote>
  <w:endnote w:type="continuationSeparator" w:id="0">
    <w:p w14:paraId="3AC58FD7" w14:textId="77777777" w:rsidR="0021555C" w:rsidRDefault="00215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278AE" w14:textId="77777777" w:rsidR="002135C9" w:rsidRDefault="002135C9">
    <w:pPr>
      <w:pStyle w:val="Footer"/>
      <w:jc w:val="center"/>
    </w:pPr>
    <w:r>
      <w:rPr>
        <w:rStyle w:val="PageNumber"/>
      </w:rPr>
      <w:fldChar w:fldCharType="begin"/>
    </w:r>
    <w:r>
      <w:rPr>
        <w:rStyle w:val="PageNumber"/>
      </w:rPr>
      <w:instrText xml:space="preserve"> PAGE </w:instrText>
    </w:r>
    <w:r>
      <w:rPr>
        <w:rStyle w:val="PageNumber"/>
      </w:rPr>
      <w:fldChar w:fldCharType="separate"/>
    </w:r>
    <w:r w:rsidR="00553AA5">
      <w:rPr>
        <w:rStyle w:val="PageNumber"/>
        <w:noProof/>
      </w:rPr>
      <w:t>4</w:t>
    </w:r>
    <w:r>
      <w:rPr>
        <w:rStyle w:val="PageNumber"/>
      </w:rPr>
      <w:fldChar w:fldCharType="end"/>
    </w:r>
  </w:p>
  <w:p w14:paraId="040C6CB4" w14:textId="77777777" w:rsidR="002135C9" w:rsidRDefault="00213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22E9D" w14:textId="77777777" w:rsidR="002135C9" w:rsidRDefault="002135C9">
    <w:pPr>
      <w:pStyle w:val="Footer"/>
      <w:jc w:val="center"/>
    </w:pPr>
  </w:p>
  <w:p w14:paraId="48332AF4" w14:textId="77777777" w:rsidR="002135C9" w:rsidRDefault="00213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68164" w14:textId="77777777" w:rsidR="0021555C" w:rsidRDefault="0021555C">
      <w:r>
        <w:separator/>
      </w:r>
    </w:p>
  </w:footnote>
  <w:footnote w:type="continuationSeparator" w:id="0">
    <w:p w14:paraId="4F429B4B" w14:textId="77777777" w:rsidR="0021555C" w:rsidRDefault="0021555C">
      <w:r>
        <w:continuationSeparator/>
      </w:r>
    </w:p>
    <w:p w14:paraId="494C68B5" w14:textId="77777777" w:rsidR="0021555C" w:rsidRDefault="0021555C">
      <w:r>
        <w:t>(…continued)</w:t>
      </w:r>
    </w:p>
  </w:footnote>
  <w:footnote w:type="continuationNotice" w:id="1">
    <w:p w14:paraId="76396C51" w14:textId="77777777" w:rsidR="0021555C" w:rsidRDefault="0021555C">
      <w:r>
        <w:t>(continued…)</w:t>
      </w:r>
    </w:p>
  </w:footnote>
</w:footnotes>
</file>

<file path=word/intelligence.xml><?xml version="1.0" encoding="utf-8"?>
<int:Intelligence xmlns:int="http://schemas.microsoft.com/office/intelligence/2019/intelligence">
  <int:IntelligenceSettings/>
  <int:Manifest>
    <int:ParagraphRange paragraphId="1582476151" textId="2004318071" start="0" length="8" invalidationStart="0" invalidationLength="8" id="X5PRj5wL"/>
    <int:ParagraphRange paragraphId="1842372102" textId="2004318071" start="108" length="7" invalidationStart="108" invalidationLength="7" id="qCnCTgne"/>
    <int:WordHash hashCode="eNXZOe8VHa0oF6" id="D62A4rXh"/>
    <int:WordHash hashCode="cTCZZo8EHQ9y1m" id="CqKloI48"/>
    <int:ParagraphRange paragraphId="1509945741" textId="2004318071" start="45" length="8" invalidationStart="45" invalidationLength="8" id="hWKDCa25"/>
    <int:ParagraphRange paragraphId="1734975194" textId="2004318071" start="41" length="8" invalidationStart="41" invalidationLength="8" id="0uTEYyZW"/>
    <int:ParagraphRange paragraphId="932944343" textId="2004318071" start="89" length="9" invalidationStart="89" invalidationLength="9" id="gGUonRZw"/>
    <int:ParagraphRange paragraphId="57003381" textId="2004318071" start="92" length="8" invalidationStart="92" invalidationLength="8" id="vvoWzMRK"/>
    <int:ParagraphRange paragraphId="612950567" textId="2111878734" start="0" length="8" invalidationStart="0" invalidationLength="8" id="gCE4teG8"/>
    <int:ParagraphRange paragraphId="1840511494" textId="2004318071" start="28" length="8" invalidationStart="28" invalidationLength="8" id="6p52R0ce"/>
    <int:ParagraphRange paragraphId="747347228" textId="2004318071" start="87" length="8" invalidationStart="87" invalidationLength="8" id="GRKLcNGk"/>
    <int:ParagraphRange paragraphId="747347228" textId="862127027" start="87" length="8" invalidationStart="87" invalidationLength="8" id="Z3McUD66"/>
    <int:ParagraphRange paragraphId="284942942" textId="1772063773" start="28" length="8" invalidationStart="28" invalidationLength="8" id="inziKiw1"/>
    <int:ParagraphRange paragraphId="416510809" textId="647476439" start="111" length="7" invalidationStart="111" invalidationLength="7" id="nOfuqX9W"/>
    <int:ParagraphRange paragraphId="1943066485" textId="1480545695" start="308" length="10" invalidationStart="308" invalidationLength="10" id="0sXtiy3J"/>
    <int:ParagraphRange paragraphId="949805835" textId="111915820" start="155" length="11" invalidationStart="155" invalidationLength="11" id="3tzixz8f"/>
    <int:ParagraphRange paragraphId="932944343" textId="532882429" start="94" length="9" invalidationStart="94" invalidationLength="9" id="5OqVP0gw"/>
    <int:ParagraphRange paragraphId="2095867918" textId="1364519554" start="50" length="8" invalidationStart="50" invalidationLength="8" id="ADgpBBzj"/>
    <int:ParagraphRange paragraphId="1201155898" textId="45876026" start="94" length="9" invalidationStart="94" invalidationLength="9" id="THl01vSC"/>
    <int:ParagraphRange paragraphId="28437521" textId="1895347091" start="45" length="8" invalidationStart="45" invalidationLength="8" id="y6aFeI9r"/>
    <int:ParagraphRange paragraphId="586379668" textId="1747906860" start="98" length="8" invalidationStart="98" invalidationLength="8" id="SIxe89H5"/>
    <int:WordHash hashCode="WUlGlaMXK1IS8K" id="9PIakHw7"/>
    <int:WordHash hashCode="+epiT4aD2zT+J9" id="ZEW72an9"/>
    <int:ParagraphRange paragraphId="1582476151" textId="591312997" start="0" length="8" invalidationStart="0" invalidationLength="8" id="5GGAC30Y"/>
  </int:Manifest>
  <int:Observations>
    <int:Content id="X5PRj5wL">
      <int:Rejection type="LegacyProofing"/>
    </int:Content>
    <int:Content id="qCnCTgne">
      <int:Rejection type="LegacyProofing"/>
    </int:Content>
    <int:Content id="D62A4rXh">
      <int:Rejection type="AugLoop_Text_Critique"/>
    </int:Content>
    <int:Content id="CqKloI48">
      <int:Rejection type="AugLoop_Text_Critique"/>
    </int:Content>
    <int:Content id="hWKDCa25">
      <int:Rejection type="LegacyProofing"/>
    </int:Content>
    <int:Content id="0uTEYyZW">
      <int:Rejection type="LegacyProofing"/>
    </int:Content>
    <int:Content id="gGUonRZw">
      <int:Rejection type="LegacyProofing"/>
    </int:Content>
    <int:Content id="vvoWzMRK">
      <int:Rejection type="LegacyProofing"/>
    </int:Content>
    <int:Content id="gCE4teG8">
      <int:Rejection type="LegacyProofing"/>
    </int:Content>
    <int:Content id="6p52R0ce">
      <int:Rejection type="LegacyProofing"/>
    </int:Content>
    <int:Content id="GRKLcNGk">
      <int:Rejection type="LegacyProofing"/>
    </int:Content>
    <int:Content id="Z3McUD66">
      <int:Rejection type="LegacyProofing"/>
    </int:Content>
    <int:Content id="inziKiw1">
      <int:Rejection type="LegacyProofing"/>
    </int:Content>
    <int:Content id="nOfuqX9W">
      <int:Rejection type="LegacyProofing"/>
    </int:Content>
    <int:Content id="0sXtiy3J">
      <int:Rejection type="LegacyProofing"/>
    </int:Content>
    <int:Content id="3tzixz8f">
      <int:Rejection type="LegacyProofing"/>
    </int:Content>
    <int:Content id="5OqVP0gw">
      <int:Rejection type="LegacyProofing"/>
    </int:Content>
    <int:Content id="ADgpBBzj">
      <int:Rejection type="LegacyProofing"/>
    </int:Content>
    <int:Content id="THl01vSC">
      <int:Rejection type="LegacyProofing"/>
    </int:Content>
    <int:Content id="y6aFeI9r">
      <int:Rejection type="LegacyProofing"/>
    </int:Content>
    <int:Content id="SIxe89H5">
      <int:Rejection type="LegacyProofing"/>
    </int:Content>
    <int:Content id="9PIakHw7">
      <int:Rejection type="AugLoop_Text_Critique"/>
    </int:Content>
    <int:Content id="ZEW72an9">
      <int:Rejection type="AugLoop_Acronyms_AcronymsCritique"/>
    </int:Content>
    <int:Content id="5GGAC30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587"/>
    <w:multiLevelType w:val="multilevel"/>
    <w:tmpl w:val="02AA8922"/>
    <w:lvl w:ilvl="0">
      <w:start w:val="1"/>
      <w:numFmt w:val="decimal"/>
      <w:pStyle w:val="Heading1"/>
      <w:lvlText w:val="%1."/>
      <w:lvlJc w:val="left"/>
      <w:pPr>
        <w:tabs>
          <w:tab w:val="num" w:pos="1170"/>
        </w:tabs>
        <w:ind w:left="810" w:firstLine="0"/>
      </w:pPr>
      <w:rPr>
        <w:rFonts w:ascii="Times New Roman" w:hAnsi="Times New Roman" w:cs="Times New Roman" w:hint="default"/>
        <w:b w:val="0"/>
        <w:bCs w:val="0"/>
        <w:i w:val="0"/>
        <w:iCs w:val="0"/>
        <w:sz w:val="24"/>
        <w:szCs w:val="24"/>
        <w:u w:val="none"/>
      </w:rPr>
    </w:lvl>
    <w:lvl w:ilvl="1">
      <w:start w:val="1"/>
      <w:numFmt w:val="none"/>
      <w:lvlText w:val="6.9"/>
      <w:lvlJc w:val="left"/>
      <w:pPr>
        <w:tabs>
          <w:tab w:val="num" w:pos="1350"/>
        </w:tabs>
        <w:ind w:left="90" w:firstLine="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tabs>
          <w:tab w:val="num" w:pos="1800"/>
        </w:tabs>
        <w:ind w:left="0" w:firstLine="1440"/>
      </w:pPr>
      <w:rPr>
        <w:rFonts w:ascii="Times New Roman" w:hAnsi="Times New Roman" w:cs="Times New Roman" w:hint="default"/>
        <w:b w:val="0"/>
        <w:bCs w:val="0"/>
        <w:i w:val="0"/>
        <w:iCs w:val="0"/>
        <w:sz w:val="24"/>
        <w:szCs w:val="24"/>
      </w:rPr>
    </w:lvl>
    <w:lvl w:ilvl="3">
      <w:start w:val="1"/>
      <w:numFmt w:val="lowerRoman"/>
      <w:pStyle w:val="Heading4"/>
      <w:lvlText w:val="(%4)"/>
      <w:lvlJc w:val="left"/>
      <w:pPr>
        <w:tabs>
          <w:tab w:val="num" w:pos="3150"/>
        </w:tabs>
        <w:ind w:left="270" w:firstLine="2160"/>
      </w:pPr>
      <w:rPr>
        <w:rFonts w:ascii="Times New Roman" w:hAnsi="Times New Roman" w:cs="Times New Roman" w:hint="default"/>
        <w:b w:val="0"/>
        <w:bCs w:val="0"/>
        <w:i w:val="0"/>
        <w:iCs w:val="0"/>
        <w:sz w:val="24"/>
        <w:szCs w:val="24"/>
        <w:u w:val="none"/>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1800"/>
        </w:tabs>
        <w:ind w:left="0" w:firstLine="144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2F022DFC"/>
    <w:multiLevelType w:val="hybridMultilevel"/>
    <w:tmpl w:val="6C183DAC"/>
    <w:lvl w:ilvl="0" w:tplc="C908BC32">
      <w:start w:val="1"/>
      <w:numFmt w:val="bullet"/>
      <w:pStyle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5532AC"/>
    <w:multiLevelType w:val="hybridMultilevel"/>
    <w:tmpl w:val="46189CF0"/>
    <w:lvl w:ilvl="0" w:tplc="FC82ABBC">
      <w:start w:val="1"/>
      <w:numFmt w:val="decimal"/>
      <w:pStyle w:val="Para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05119C"/>
    <w:multiLevelType w:val="multilevel"/>
    <w:tmpl w:val="96A6C89A"/>
    <w:lvl w:ilvl="0">
      <w:start w:val="1"/>
      <w:numFmt w:val="decimal"/>
      <w:lvlRestart w:val="0"/>
      <w:pStyle w:val="outline1ds1"/>
      <w:lvlText w:val="%1."/>
      <w:lvlJc w:val="left"/>
      <w:pPr>
        <w:ind w:left="720" w:firstLine="720"/>
      </w:pPr>
      <w:rPr>
        <w:rFonts w:ascii="(normal text)" w:hAnsi="(normal text)" w:hint="default"/>
        <w:b w:val="0"/>
        <w:i w:val="0"/>
        <w:caps w:val="0"/>
        <w:smallCaps w:val="0"/>
        <w:strike w:val="0"/>
        <w:dstrike w:val="0"/>
        <w:vanish w:val="0"/>
        <w:color w:val="auto"/>
        <w:spacing w:val="0"/>
        <w:w w:val="100"/>
        <w:kern w:val="0"/>
        <w:position w:val="0"/>
        <w:sz w:val="26"/>
        <w:u w:val="none"/>
        <w:effect w:val="none"/>
        <w:vertAlign w:val="baseline"/>
      </w:rPr>
    </w:lvl>
    <w:lvl w:ilvl="1">
      <w:start w:val="1"/>
      <w:numFmt w:val="lowerLetter"/>
      <w:pStyle w:val="outline1ds2"/>
      <w:lvlText w:val="(%2)"/>
      <w:lvlJc w:val="left"/>
      <w:pPr>
        <w:ind w:left="2880" w:hanging="72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2">
      <w:start w:val="1"/>
      <w:numFmt w:val="lowerRoman"/>
      <w:pStyle w:val="outline1ds3"/>
      <w:lvlText w:val="(%3)"/>
      <w:lvlJc w:val="left"/>
      <w:pPr>
        <w:ind w:left="720" w:firstLine="216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3">
      <w:start w:val="1"/>
      <w:numFmt w:val="upperLetter"/>
      <w:pStyle w:val="outline1ds4"/>
      <w:lvlText w:val="(%4)"/>
      <w:lvlJc w:val="left"/>
      <w:pPr>
        <w:ind w:left="720" w:firstLine="288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4">
      <w:start w:val="1"/>
      <w:numFmt w:val="decimal"/>
      <w:pStyle w:val="outline1ds5"/>
      <w:lvlText w:val="(%5)"/>
      <w:lvlJc w:val="left"/>
      <w:pPr>
        <w:ind w:left="720" w:firstLine="360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5">
      <w:start w:val="1"/>
      <w:numFmt w:val="lowerLetter"/>
      <w:pStyle w:val="outline1ds6"/>
      <w:lvlText w:val="%6)"/>
      <w:lvlJc w:val="left"/>
      <w:pPr>
        <w:ind w:left="720" w:firstLine="432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6">
      <w:start w:val="1"/>
      <w:numFmt w:val="lowerRoman"/>
      <w:pStyle w:val="outline1ds7"/>
      <w:lvlText w:val="%7)"/>
      <w:lvlJc w:val="left"/>
      <w:pPr>
        <w:ind w:left="720" w:firstLine="504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7">
      <w:start w:val="1"/>
      <w:numFmt w:val="upperLetter"/>
      <w:pStyle w:val="outline1ds8"/>
      <w:lvlText w:val="%8."/>
      <w:lvlJc w:val="left"/>
      <w:pPr>
        <w:ind w:left="720" w:firstLine="5760"/>
      </w:pPr>
      <w:rPr>
        <w:rFonts w:ascii="(normal text)" w:hAnsi="(normal text)"/>
        <w:b w:val="0"/>
        <w:i w:val="0"/>
        <w:caps w:val="0"/>
        <w:smallCaps w:val="0"/>
        <w:strike w:val="0"/>
        <w:dstrike w:val="0"/>
        <w:vanish w:val="0"/>
        <w:color w:val="auto"/>
        <w:spacing w:val="0"/>
        <w:w w:val="100"/>
        <w:kern w:val="0"/>
        <w:position w:val="0"/>
        <w:sz w:val="26"/>
        <w:u w:val="none"/>
        <w:effect w:val="none"/>
        <w:vertAlign w:val="baseline"/>
      </w:rPr>
    </w:lvl>
    <w:lvl w:ilvl="8">
      <w:start w:val="1"/>
      <w:numFmt w:val="none"/>
      <w:pStyle w:val="outline1ds9"/>
      <w:suff w:val="nothing"/>
      <w:lvlText w:val=""/>
      <w:lvlJc w:val="left"/>
      <w:pPr>
        <w:ind w:left="720" w:firstLine="0"/>
      </w:pPr>
      <w:rPr>
        <w:rFonts w:ascii="Times New Roman" w:hAnsi="Times New Roman"/>
        <w:b w:val="0"/>
        <w:i w:val="0"/>
        <w:caps w:val="0"/>
        <w:smallCaps w:val="0"/>
        <w:strike w:val="0"/>
        <w:dstrike w:val="0"/>
        <w:vanish w:val="0"/>
        <w:color w:val="auto"/>
        <w:spacing w:val="0"/>
        <w:w w:val="100"/>
        <w:kern w:val="0"/>
        <w:position w:val="0"/>
        <w:sz w:val="26"/>
        <w:u w:val="none"/>
        <w:effect w:val="none"/>
        <w:vertAlign w:val="baseline"/>
      </w:rPr>
    </w:lvl>
  </w:abstractNum>
  <w:num w:numId="1" w16cid:durableId="1680349137">
    <w:abstractNumId w:val="2"/>
  </w:num>
  <w:num w:numId="2" w16cid:durableId="281107967">
    <w:abstractNumId w:val="2"/>
  </w:num>
  <w:num w:numId="3" w16cid:durableId="1808283479">
    <w:abstractNumId w:val="2"/>
  </w:num>
  <w:num w:numId="4" w16cid:durableId="639464122">
    <w:abstractNumId w:val="1"/>
  </w:num>
  <w:num w:numId="5" w16cid:durableId="618267550">
    <w:abstractNumId w:val="1"/>
  </w:num>
  <w:num w:numId="6" w16cid:durableId="1803884141">
    <w:abstractNumId w:val="2"/>
  </w:num>
  <w:num w:numId="7" w16cid:durableId="216866527">
    <w:abstractNumId w:val="1"/>
  </w:num>
  <w:num w:numId="8" w16cid:durableId="1504970020">
    <w:abstractNumId w:val="2"/>
  </w:num>
  <w:num w:numId="9" w16cid:durableId="493305817">
    <w:abstractNumId w:val="3"/>
  </w:num>
  <w:num w:numId="10" w16cid:durableId="1923635123">
    <w:abstractNumId w:val="0"/>
  </w:num>
  <w:num w:numId="11" w16cid:durableId="284316119">
    <w:abstractNumId w:val="0"/>
  </w:num>
  <w:num w:numId="12" w16cid:durableId="17062463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660469">
    <w:abstractNumId w:val="0"/>
    <w:lvlOverride w:ilvl="0">
      <w:startOverride w:val="1"/>
    </w:lvlOverride>
    <w:lvlOverride w:ilvl="1">
      <w:startOverride w:val="1"/>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9353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itzchok Caplan">
    <w15:presenceInfo w15:providerId="Windows Live" w15:userId="33638737e9029e92"/>
  </w15:person>
  <w15:person w15:author="Yitzchok">
    <w15:presenceInfo w15:providerId="Windows Live" w15:userId="33638737e9029e92"/>
  </w15:person>
  <w15:person w15:author="אברהם פודולסקי">
    <w15:presenceInfo w15:providerId="Windows Live" w15:userId="e09aa01f2173db25"/>
  </w15:person>
  <w15:person w15:author="Iska Mortgage">
    <w15:presenceInfo w15:providerId="Windows Live" w15:userId="91508a29959abef9"/>
  </w15:person>
  <w15:person w15:author="brinayiktzoru@gmail.com">
    <w15:presenceInfo w15:providerId="Windows Live" w15:userId="53fc270220ea6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X97_1" w:val="pt2k01!.WPD"/>
    <w:docVar w:name="DOCX97_10" w:val="11/21/01 2:29:22 PM"/>
    <w:docVar w:name="DOCX97_11" w:val="8106"/>
    <w:docVar w:name="DOCX97_2" w:val="s:\ColeSchotz_source\cs_060702\DOCX\Source\hl2\JAP06042002-134719\DOCS1\JAP\OPAGR\pt2k01!.WPD"/>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s:\coleschotz_target\cs_060702\DOCX\Source\hl2\JAP06042002-134719\DOCS1\JAP\OPAGR\pt2k01!.WPD"/>
    <w:docVar w:name="DOCX97_40" w:val="YesBackTabs"/>
    <w:docVar w:name="DOCX97_42" w:val="0Footnotes"/>
    <w:docVar w:name="DOCX97_43" w:val="0Endnotes"/>
    <w:docVar w:name="DOCX97_45" w:val="1"/>
    <w:docVar w:name="DOCX97_46" w:val="1"/>
    <w:docVar w:name="DOCX97_47" w:val="0.3125"/>
    <w:docVar w:name="DOCX97_48" w:val="1"/>
    <w:docVar w:name="DOCX97_49" w:val="11"/>
    <w:docVar w:name="DOCX97_5" w:val=" 19788"/>
    <w:docVar w:name="DOCX97_50" w:val="Courier 10cpi"/>
    <w:docVar w:name="DOCX97_51" w:val="NoDocType"/>
    <w:docVar w:name="DOCX97_52" w:val="Document"/>
    <w:docVar w:name="DOCX97_53" w:val="NoBoxes"/>
    <w:docVar w:name="DOCX97_54" w:val="YesLeading"/>
    <w:docVar w:name="DOCX97_55" w:val="12"/>
    <w:docVar w:name="DOCX97_58" w:val="GoodLabelDoc"/>
    <w:docVar w:name="DOCX97_59" w:val="8.5"/>
    <w:docVar w:name="DOCX97_6" w:val="45568"/>
    <w:docVar w:name="DOCX97_61" w:val="NoSpacers"/>
    <w:docVar w:name="DOCX97_66" w:val="GoodQuotes"/>
    <w:docVar w:name="DOCX97_7" w:val="6/10/02 10:52:44 PM"/>
    <w:docVar w:name="DOCX97_8" w:val="6/10/02 10:52:52 PM"/>
    <w:docVar w:name="DOCX97_89" w:val="WordMacrosDone"/>
    <w:docVar w:name="DOCX97_90" w:val="DocX97WPDone"/>
    <w:docVar w:name="DOCX97_91" w:val="Cole Schotz"/>
    <w:docVar w:name="DOCX97_92" w:val="6/10/02"/>
    <w:docVar w:name="DOCX97_93" w:val="10:53:01 PM"/>
    <w:docVar w:name="SWActiveDesign" w:val="outline1 ds"/>
    <w:docVar w:name="SWAllDesigns" w:val="outline1 ds|"/>
    <w:docVar w:name="SWAllLineBreaks" w:val="outline1 ds~~0|0|0|0|0|0|0|0|0|@@"/>
    <w:docVar w:name="SWDocIDDate" w:val="0"/>
    <w:docVar w:name="SWDocIDLocation" w:val="1"/>
  </w:docVars>
  <w:rsids>
    <w:rsidRoot w:val="003C506E"/>
    <w:rsid w:val="000204F5"/>
    <w:rsid w:val="00021CA4"/>
    <w:rsid w:val="00025941"/>
    <w:rsid w:val="00034216"/>
    <w:rsid w:val="00041DB5"/>
    <w:rsid w:val="00043D35"/>
    <w:rsid w:val="000525CC"/>
    <w:rsid w:val="000549F7"/>
    <w:rsid w:val="000552B8"/>
    <w:rsid w:val="000565BD"/>
    <w:rsid w:val="000645A7"/>
    <w:rsid w:val="00072BC4"/>
    <w:rsid w:val="000738F1"/>
    <w:rsid w:val="0008000A"/>
    <w:rsid w:val="000804CC"/>
    <w:rsid w:val="00092929"/>
    <w:rsid w:val="000A4CC1"/>
    <w:rsid w:val="000C0549"/>
    <w:rsid w:val="000C3E9C"/>
    <w:rsid w:val="000D6A24"/>
    <w:rsid w:val="000F03B9"/>
    <w:rsid w:val="001112B5"/>
    <w:rsid w:val="0012299C"/>
    <w:rsid w:val="00152076"/>
    <w:rsid w:val="0015544C"/>
    <w:rsid w:val="001902C8"/>
    <w:rsid w:val="001960F5"/>
    <w:rsid w:val="001A033E"/>
    <w:rsid w:val="001A3C26"/>
    <w:rsid w:val="001B5601"/>
    <w:rsid w:val="001B593E"/>
    <w:rsid w:val="001C2E8D"/>
    <w:rsid w:val="001D0301"/>
    <w:rsid w:val="002008B5"/>
    <w:rsid w:val="00203175"/>
    <w:rsid w:val="00203999"/>
    <w:rsid w:val="0021295D"/>
    <w:rsid w:val="002135C9"/>
    <w:rsid w:val="0021555C"/>
    <w:rsid w:val="00216190"/>
    <w:rsid w:val="00225B22"/>
    <w:rsid w:val="00233C87"/>
    <w:rsid w:val="00234AA2"/>
    <w:rsid w:val="0024658A"/>
    <w:rsid w:val="00265CC5"/>
    <w:rsid w:val="0028082A"/>
    <w:rsid w:val="00281B03"/>
    <w:rsid w:val="00283969"/>
    <w:rsid w:val="00293FD4"/>
    <w:rsid w:val="002942E0"/>
    <w:rsid w:val="00294603"/>
    <w:rsid w:val="00295012"/>
    <w:rsid w:val="002A0D4E"/>
    <w:rsid w:val="002C263B"/>
    <w:rsid w:val="002D4E0C"/>
    <w:rsid w:val="002E648A"/>
    <w:rsid w:val="002F5B22"/>
    <w:rsid w:val="003167FF"/>
    <w:rsid w:val="003234C7"/>
    <w:rsid w:val="00323793"/>
    <w:rsid w:val="003269AC"/>
    <w:rsid w:val="00333EA7"/>
    <w:rsid w:val="00366A5A"/>
    <w:rsid w:val="003848F3"/>
    <w:rsid w:val="00395B62"/>
    <w:rsid w:val="003B4839"/>
    <w:rsid w:val="003C506E"/>
    <w:rsid w:val="003C7475"/>
    <w:rsid w:val="003E3C0F"/>
    <w:rsid w:val="003E478E"/>
    <w:rsid w:val="00413796"/>
    <w:rsid w:val="00421975"/>
    <w:rsid w:val="004326C8"/>
    <w:rsid w:val="0048544B"/>
    <w:rsid w:val="00492B59"/>
    <w:rsid w:val="00496028"/>
    <w:rsid w:val="004B17D0"/>
    <w:rsid w:val="004C1A2B"/>
    <w:rsid w:val="004C3832"/>
    <w:rsid w:val="004D2FC3"/>
    <w:rsid w:val="004D73F6"/>
    <w:rsid w:val="004E0DE9"/>
    <w:rsid w:val="004E180C"/>
    <w:rsid w:val="004E6FC3"/>
    <w:rsid w:val="004F5DBB"/>
    <w:rsid w:val="00503C01"/>
    <w:rsid w:val="00506CC8"/>
    <w:rsid w:val="00530276"/>
    <w:rsid w:val="00540273"/>
    <w:rsid w:val="00543E2F"/>
    <w:rsid w:val="00547C74"/>
    <w:rsid w:val="00553AA5"/>
    <w:rsid w:val="0055DCDE"/>
    <w:rsid w:val="00567EF8"/>
    <w:rsid w:val="00576A62"/>
    <w:rsid w:val="00577E92"/>
    <w:rsid w:val="0059625C"/>
    <w:rsid w:val="005A2CF1"/>
    <w:rsid w:val="005A5654"/>
    <w:rsid w:val="005B4844"/>
    <w:rsid w:val="005B725E"/>
    <w:rsid w:val="005C7451"/>
    <w:rsid w:val="005D252E"/>
    <w:rsid w:val="005E0ABA"/>
    <w:rsid w:val="005E32CC"/>
    <w:rsid w:val="005E5545"/>
    <w:rsid w:val="005F43C3"/>
    <w:rsid w:val="005F75A7"/>
    <w:rsid w:val="005F761E"/>
    <w:rsid w:val="00605476"/>
    <w:rsid w:val="00616C39"/>
    <w:rsid w:val="00617738"/>
    <w:rsid w:val="00625FCA"/>
    <w:rsid w:val="00627D80"/>
    <w:rsid w:val="0064219E"/>
    <w:rsid w:val="0064730D"/>
    <w:rsid w:val="00651202"/>
    <w:rsid w:val="006631FD"/>
    <w:rsid w:val="00663867"/>
    <w:rsid w:val="006646F9"/>
    <w:rsid w:val="00694CFC"/>
    <w:rsid w:val="006968F3"/>
    <w:rsid w:val="006A02FA"/>
    <w:rsid w:val="006B179D"/>
    <w:rsid w:val="006C306F"/>
    <w:rsid w:val="006F44F7"/>
    <w:rsid w:val="007128D7"/>
    <w:rsid w:val="007520B7"/>
    <w:rsid w:val="00771351"/>
    <w:rsid w:val="007719DA"/>
    <w:rsid w:val="00782D22"/>
    <w:rsid w:val="007941BB"/>
    <w:rsid w:val="00794CB4"/>
    <w:rsid w:val="007A734C"/>
    <w:rsid w:val="007B42DB"/>
    <w:rsid w:val="007B7612"/>
    <w:rsid w:val="007C19CA"/>
    <w:rsid w:val="007C6A29"/>
    <w:rsid w:val="007E1EA2"/>
    <w:rsid w:val="007F4E55"/>
    <w:rsid w:val="00804EA8"/>
    <w:rsid w:val="008114B3"/>
    <w:rsid w:val="00812C6D"/>
    <w:rsid w:val="00821F07"/>
    <w:rsid w:val="00830118"/>
    <w:rsid w:val="00830FBD"/>
    <w:rsid w:val="008317AD"/>
    <w:rsid w:val="00835A1E"/>
    <w:rsid w:val="0083774F"/>
    <w:rsid w:val="0084008C"/>
    <w:rsid w:val="008720C2"/>
    <w:rsid w:val="008A579C"/>
    <w:rsid w:val="008B16DF"/>
    <w:rsid w:val="008C7F46"/>
    <w:rsid w:val="008E13D6"/>
    <w:rsid w:val="008E5C58"/>
    <w:rsid w:val="008F021D"/>
    <w:rsid w:val="008F119D"/>
    <w:rsid w:val="00901FFB"/>
    <w:rsid w:val="00904497"/>
    <w:rsid w:val="009328F2"/>
    <w:rsid w:val="00941178"/>
    <w:rsid w:val="00947E19"/>
    <w:rsid w:val="00976B61"/>
    <w:rsid w:val="00977A65"/>
    <w:rsid w:val="00986596"/>
    <w:rsid w:val="009941FD"/>
    <w:rsid w:val="00994F16"/>
    <w:rsid w:val="009D356F"/>
    <w:rsid w:val="009E0D8C"/>
    <w:rsid w:val="00A022FF"/>
    <w:rsid w:val="00A03F54"/>
    <w:rsid w:val="00A1203A"/>
    <w:rsid w:val="00A136F5"/>
    <w:rsid w:val="00A163E7"/>
    <w:rsid w:val="00A22AED"/>
    <w:rsid w:val="00A26BBD"/>
    <w:rsid w:val="00A348E4"/>
    <w:rsid w:val="00A36FBD"/>
    <w:rsid w:val="00A54092"/>
    <w:rsid w:val="00A66652"/>
    <w:rsid w:val="00A70020"/>
    <w:rsid w:val="00A93E15"/>
    <w:rsid w:val="00AA1DAA"/>
    <w:rsid w:val="00AA3309"/>
    <w:rsid w:val="00AA4F0A"/>
    <w:rsid w:val="00AB6384"/>
    <w:rsid w:val="00AC7667"/>
    <w:rsid w:val="00AD4501"/>
    <w:rsid w:val="00AE3E6B"/>
    <w:rsid w:val="00AF56E6"/>
    <w:rsid w:val="00B071C2"/>
    <w:rsid w:val="00B26BD2"/>
    <w:rsid w:val="00B27D43"/>
    <w:rsid w:val="00B42D0F"/>
    <w:rsid w:val="00B73AFC"/>
    <w:rsid w:val="00B85B8E"/>
    <w:rsid w:val="00BA780E"/>
    <w:rsid w:val="00BB22F0"/>
    <w:rsid w:val="00BB5940"/>
    <w:rsid w:val="00BC5967"/>
    <w:rsid w:val="00BD3395"/>
    <w:rsid w:val="00BD7CFF"/>
    <w:rsid w:val="00BF1237"/>
    <w:rsid w:val="00BF2F64"/>
    <w:rsid w:val="00C01F96"/>
    <w:rsid w:val="00C04E2D"/>
    <w:rsid w:val="00C16F2F"/>
    <w:rsid w:val="00C172CB"/>
    <w:rsid w:val="00C30DE1"/>
    <w:rsid w:val="00C43173"/>
    <w:rsid w:val="00C43540"/>
    <w:rsid w:val="00C4746C"/>
    <w:rsid w:val="00C57FBA"/>
    <w:rsid w:val="00C83522"/>
    <w:rsid w:val="00CA4EC1"/>
    <w:rsid w:val="00CB0289"/>
    <w:rsid w:val="00CB37B9"/>
    <w:rsid w:val="00CC623F"/>
    <w:rsid w:val="00CE20B2"/>
    <w:rsid w:val="00CE528A"/>
    <w:rsid w:val="00D10411"/>
    <w:rsid w:val="00D1701F"/>
    <w:rsid w:val="00D26D9E"/>
    <w:rsid w:val="00D318E1"/>
    <w:rsid w:val="00D43210"/>
    <w:rsid w:val="00D4353C"/>
    <w:rsid w:val="00D44D3F"/>
    <w:rsid w:val="00D468FF"/>
    <w:rsid w:val="00D5180B"/>
    <w:rsid w:val="00D673B8"/>
    <w:rsid w:val="00D77192"/>
    <w:rsid w:val="00D8071C"/>
    <w:rsid w:val="00D855F1"/>
    <w:rsid w:val="00D85B22"/>
    <w:rsid w:val="00D90AB8"/>
    <w:rsid w:val="00D90DE5"/>
    <w:rsid w:val="00D9409F"/>
    <w:rsid w:val="00DA3889"/>
    <w:rsid w:val="00DD55B1"/>
    <w:rsid w:val="00E029B4"/>
    <w:rsid w:val="00E135C9"/>
    <w:rsid w:val="00E17820"/>
    <w:rsid w:val="00E21A39"/>
    <w:rsid w:val="00E22C8F"/>
    <w:rsid w:val="00E27494"/>
    <w:rsid w:val="00E3012B"/>
    <w:rsid w:val="00E30E3E"/>
    <w:rsid w:val="00E37304"/>
    <w:rsid w:val="00E50E9D"/>
    <w:rsid w:val="00E51FA5"/>
    <w:rsid w:val="00E65F2E"/>
    <w:rsid w:val="00E6752C"/>
    <w:rsid w:val="00E717A9"/>
    <w:rsid w:val="00E7182B"/>
    <w:rsid w:val="00E72FD2"/>
    <w:rsid w:val="00E805D7"/>
    <w:rsid w:val="00EA1624"/>
    <w:rsid w:val="00EB0D87"/>
    <w:rsid w:val="00EC14CC"/>
    <w:rsid w:val="00EC1E0A"/>
    <w:rsid w:val="00EC5387"/>
    <w:rsid w:val="00ED484F"/>
    <w:rsid w:val="00ED53CF"/>
    <w:rsid w:val="00EF0E35"/>
    <w:rsid w:val="00F04910"/>
    <w:rsid w:val="00F11E12"/>
    <w:rsid w:val="00F17999"/>
    <w:rsid w:val="00F21391"/>
    <w:rsid w:val="00F25B45"/>
    <w:rsid w:val="00F407B9"/>
    <w:rsid w:val="00F5042C"/>
    <w:rsid w:val="00F56B12"/>
    <w:rsid w:val="00F66539"/>
    <w:rsid w:val="00F85F4D"/>
    <w:rsid w:val="00F91BBF"/>
    <w:rsid w:val="00F94689"/>
    <w:rsid w:val="00FA60E1"/>
    <w:rsid w:val="00FA6931"/>
    <w:rsid w:val="00FA6949"/>
    <w:rsid w:val="00FB193A"/>
    <w:rsid w:val="00FB770B"/>
    <w:rsid w:val="00FC194A"/>
    <w:rsid w:val="00FD1A76"/>
    <w:rsid w:val="00FE120A"/>
    <w:rsid w:val="00FE5668"/>
    <w:rsid w:val="00FF5B20"/>
    <w:rsid w:val="0910E9B7"/>
    <w:rsid w:val="0EB707EA"/>
    <w:rsid w:val="1526496E"/>
    <w:rsid w:val="152E36F4"/>
    <w:rsid w:val="1D20207C"/>
    <w:rsid w:val="349948BD"/>
    <w:rsid w:val="4BF948A1"/>
    <w:rsid w:val="4C1270FE"/>
    <w:rsid w:val="57EBF63C"/>
    <w:rsid w:val="58D7CBA9"/>
    <w:rsid w:val="6192D882"/>
    <w:rsid w:val="76AEFA97"/>
    <w:rsid w:val="7A96964D"/>
    <w:rsid w:val="7D1E3C1B"/>
    <w:rsid w:val="7F6A0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7255"/>
  <w15:docId w15:val="{6E447A76-0C0E-4450-82D6-2E5C96DC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596"/>
    <w:rPr>
      <w:sz w:val="26"/>
      <w:szCs w:val="24"/>
    </w:rPr>
  </w:style>
  <w:style w:type="paragraph" w:styleId="Heading1">
    <w:name w:val="heading 1"/>
    <w:basedOn w:val="BodyText"/>
    <w:next w:val="BodyText"/>
    <w:qFormat/>
    <w:rsid w:val="00986596"/>
    <w:pPr>
      <w:keepNext/>
      <w:numPr>
        <w:numId w:val="11"/>
      </w:numPr>
      <w:tabs>
        <w:tab w:val="clear" w:pos="1170"/>
        <w:tab w:val="num" w:pos="360"/>
      </w:tabs>
      <w:ind w:left="0"/>
      <w:outlineLvl w:val="0"/>
    </w:pPr>
    <w:rPr>
      <w:rFonts w:cs="Arial"/>
      <w:bCs/>
      <w:szCs w:val="32"/>
    </w:rPr>
  </w:style>
  <w:style w:type="paragraph" w:styleId="Heading2">
    <w:name w:val="heading 2"/>
    <w:basedOn w:val="BodyText"/>
    <w:next w:val="BodyText"/>
    <w:qFormat/>
    <w:rsid w:val="00986596"/>
    <w:pPr>
      <w:outlineLvl w:val="1"/>
    </w:pPr>
    <w:rPr>
      <w:rFonts w:cs="Arial"/>
      <w:bCs/>
      <w:iCs/>
      <w:szCs w:val="28"/>
    </w:rPr>
  </w:style>
  <w:style w:type="paragraph" w:styleId="Heading3">
    <w:name w:val="heading 3"/>
    <w:basedOn w:val="BodyText"/>
    <w:next w:val="BodyText"/>
    <w:qFormat/>
    <w:rsid w:val="00986596"/>
    <w:pPr>
      <w:outlineLvl w:val="2"/>
    </w:pPr>
    <w:rPr>
      <w:rFonts w:cs="Arial"/>
      <w:bCs/>
      <w:szCs w:val="26"/>
    </w:rPr>
  </w:style>
  <w:style w:type="paragraph" w:styleId="Heading4">
    <w:name w:val="heading 4"/>
    <w:basedOn w:val="BodyText"/>
    <w:next w:val="BodyText"/>
    <w:uiPriority w:val="99"/>
    <w:qFormat/>
    <w:rsid w:val="00986596"/>
    <w:pPr>
      <w:numPr>
        <w:ilvl w:val="3"/>
        <w:numId w:val="11"/>
      </w:numPr>
      <w:outlineLvl w:val="3"/>
    </w:pPr>
    <w:rPr>
      <w:bCs/>
      <w:szCs w:val="28"/>
    </w:rPr>
  </w:style>
  <w:style w:type="paragraph" w:styleId="Heading5">
    <w:name w:val="heading 5"/>
    <w:basedOn w:val="BodyText"/>
    <w:next w:val="BodyText"/>
    <w:qFormat/>
    <w:rsid w:val="00986596"/>
    <w:pPr>
      <w:numPr>
        <w:ilvl w:val="4"/>
        <w:numId w:val="11"/>
      </w:numPr>
      <w:outlineLvl w:val="4"/>
    </w:pPr>
    <w:rPr>
      <w:bCs/>
      <w:iCs/>
      <w:szCs w:val="26"/>
    </w:rPr>
  </w:style>
  <w:style w:type="paragraph" w:styleId="Heading6">
    <w:name w:val="heading 6"/>
    <w:basedOn w:val="BodyText"/>
    <w:next w:val="BodyText"/>
    <w:qFormat/>
    <w:rsid w:val="00986596"/>
    <w:pPr>
      <w:numPr>
        <w:ilvl w:val="5"/>
        <w:numId w:val="11"/>
      </w:numPr>
      <w:outlineLvl w:val="5"/>
    </w:pPr>
    <w:rPr>
      <w:bCs/>
      <w:szCs w:val="22"/>
    </w:rPr>
  </w:style>
  <w:style w:type="paragraph" w:styleId="Heading7">
    <w:name w:val="heading 7"/>
    <w:basedOn w:val="BodyText"/>
    <w:next w:val="BodyText"/>
    <w:qFormat/>
    <w:rsid w:val="00986596"/>
    <w:pPr>
      <w:numPr>
        <w:ilvl w:val="6"/>
        <w:numId w:val="11"/>
      </w:numPr>
      <w:outlineLvl w:val="6"/>
    </w:pPr>
  </w:style>
  <w:style w:type="paragraph" w:styleId="Heading8">
    <w:name w:val="heading 8"/>
    <w:basedOn w:val="BodyText"/>
    <w:next w:val="BodyText"/>
    <w:qFormat/>
    <w:rsid w:val="00986596"/>
    <w:pPr>
      <w:numPr>
        <w:ilvl w:val="7"/>
        <w:numId w:val="11"/>
      </w:numPr>
      <w:outlineLvl w:val="7"/>
    </w:pPr>
    <w:rPr>
      <w:iCs/>
    </w:rPr>
  </w:style>
  <w:style w:type="paragraph" w:styleId="Heading9">
    <w:name w:val="heading 9"/>
    <w:basedOn w:val="BodyText"/>
    <w:next w:val="BodyText"/>
    <w:qFormat/>
    <w:rsid w:val="00986596"/>
    <w:pPr>
      <w:numPr>
        <w:ilvl w:val="8"/>
        <w:numId w:val="11"/>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86596"/>
    <w:pPr>
      <w:spacing w:after="240"/>
    </w:pPr>
  </w:style>
  <w:style w:type="paragraph" w:styleId="BodyText2">
    <w:name w:val="Body Text 2"/>
    <w:basedOn w:val="BodyText"/>
    <w:rsid w:val="00986596"/>
    <w:pPr>
      <w:spacing w:line="480" w:lineRule="auto"/>
    </w:pPr>
  </w:style>
  <w:style w:type="paragraph" w:styleId="BodyText3">
    <w:name w:val="Body Text 3"/>
    <w:basedOn w:val="BodyText"/>
    <w:rsid w:val="00986596"/>
    <w:pPr>
      <w:spacing w:line="360" w:lineRule="auto"/>
    </w:pPr>
    <w:rPr>
      <w:szCs w:val="16"/>
    </w:rPr>
  </w:style>
  <w:style w:type="paragraph" w:styleId="BodyTextFirstIndent">
    <w:name w:val="Body Text First Indent"/>
    <w:basedOn w:val="Normal"/>
    <w:rsid w:val="00986596"/>
    <w:pPr>
      <w:spacing w:after="240"/>
      <w:ind w:firstLine="720"/>
    </w:pPr>
  </w:style>
  <w:style w:type="paragraph" w:styleId="BodyTextIndent">
    <w:name w:val="Body Text Indent"/>
    <w:basedOn w:val="Normal"/>
    <w:rsid w:val="00986596"/>
    <w:pPr>
      <w:spacing w:after="240"/>
      <w:ind w:left="720"/>
    </w:pPr>
  </w:style>
  <w:style w:type="paragraph" w:styleId="BodyTextFirstIndent2">
    <w:name w:val="Body Text First Indent 2"/>
    <w:basedOn w:val="BodyTextFirstIndent"/>
    <w:rsid w:val="00986596"/>
    <w:pPr>
      <w:spacing w:after="0" w:line="480" w:lineRule="auto"/>
    </w:pPr>
  </w:style>
  <w:style w:type="paragraph" w:styleId="BlockText">
    <w:name w:val="Block Text"/>
    <w:basedOn w:val="Normal"/>
    <w:rsid w:val="00986596"/>
    <w:pPr>
      <w:spacing w:after="240"/>
      <w:ind w:left="1440" w:right="1440"/>
    </w:pPr>
  </w:style>
  <w:style w:type="paragraph" w:styleId="BodyTextIndent2">
    <w:name w:val="Body Text Indent 2"/>
    <w:basedOn w:val="BodyTextIndent"/>
    <w:rsid w:val="00986596"/>
    <w:pPr>
      <w:spacing w:line="480" w:lineRule="auto"/>
    </w:pPr>
  </w:style>
  <w:style w:type="paragraph" w:styleId="BodyTextIndent3">
    <w:name w:val="Body Text Indent 3"/>
    <w:basedOn w:val="BodyTextIndent"/>
    <w:rsid w:val="00986596"/>
    <w:pPr>
      <w:spacing w:line="360" w:lineRule="auto"/>
    </w:pPr>
    <w:rPr>
      <w:szCs w:val="16"/>
    </w:rPr>
  </w:style>
  <w:style w:type="paragraph" w:customStyle="1" w:styleId="BlockText2">
    <w:name w:val="Block Text 2"/>
    <w:basedOn w:val="BlockText"/>
    <w:rsid w:val="00986596"/>
    <w:pPr>
      <w:spacing w:after="0" w:line="480" w:lineRule="auto"/>
    </w:pPr>
  </w:style>
  <w:style w:type="paragraph" w:customStyle="1" w:styleId="BlockText3">
    <w:name w:val="Block Text 3"/>
    <w:basedOn w:val="BlockText"/>
    <w:rsid w:val="00986596"/>
    <w:pPr>
      <w:spacing w:after="0" w:line="360" w:lineRule="auto"/>
    </w:pPr>
  </w:style>
  <w:style w:type="paragraph" w:customStyle="1" w:styleId="BodyTextFirstIndent3">
    <w:name w:val="Body Text First Indent 3"/>
    <w:basedOn w:val="BodyTextFirstIndent"/>
    <w:rsid w:val="00986596"/>
    <w:pPr>
      <w:spacing w:after="0" w:line="360" w:lineRule="auto"/>
    </w:pPr>
  </w:style>
  <w:style w:type="paragraph" w:styleId="Title">
    <w:name w:val="Title"/>
    <w:basedOn w:val="Normal"/>
    <w:next w:val="BodyText"/>
    <w:qFormat/>
    <w:rsid w:val="00986596"/>
    <w:pPr>
      <w:keepNext/>
      <w:spacing w:after="240"/>
      <w:jc w:val="center"/>
    </w:pPr>
    <w:rPr>
      <w:bCs/>
      <w:caps/>
      <w:kern w:val="28"/>
      <w:szCs w:val="32"/>
    </w:rPr>
  </w:style>
  <w:style w:type="paragraph" w:customStyle="1" w:styleId="Title2">
    <w:name w:val="Title 2"/>
    <w:basedOn w:val="Title"/>
    <w:next w:val="BodyText"/>
    <w:rsid w:val="00986596"/>
    <w:rPr>
      <w:b/>
      <w:u w:val="single"/>
    </w:rPr>
  </w:style>
  <w:style w:type="paragraph" w:customStyle="1" w:styleId="Title3">
    <w:name w:val="Title 3"/>
    <w:basedOn w:val="Title"/>
    <w:next w:val="BodyText"/>
    <w:rsid w:val="00986596"/>
    <w:rPr>
      <w:b/>
    </w:rPr>
  </w:style>
  <w:style w:type="paragraph" w:styleId="Header">
    <w:name w:val="header"/>
    <w:basedOn w:val="Normal"/>
    <w:rsid w:val="00986596"/>
    <w:pPr>
      <w:tabs>
        <w:tab w:val="center" w:pos="4680"/>
        <w:tab w:val="right" w:pos="9360"/>
      </w:tabs>
    </w:pPr>
  </w:style>
  <w:style w:type="paragraph" w:styleId="Footer">
    <w:name w:val="footer"/>
    <w:basedOn w:val="Normal"/>
    <w:rsid w:val="00986596"/>
    <w:pPr>
      <w:tabs>
        <w:tab w:val="center" w:pos="4680"/>
        <w:tab w:val="right" w:pos="9360"/>
      </w:tabs>
    </w:pPr>
  </w:style>
  <w:style w:type="paragraph" w:styleId="FootnoteText">
    <w:name w:val="footnote text"/>
    <w:basedOn w:val="Normal"/>
    <w:semiHidden/>
    <w:rsid w:val="00986596"/>
    <w:pPr>
      <w:spacing w:after="240"/>
      <w:ind w:firstLine="720"/>
    </w:pPr>
    <w:rPr>
      <w:szCs w:val="20"/>
    </w:rPr>
  </w:style>
  <w:style w:type="character" w:styleId="FootnoteReference">
    <w:name w:val="footnote reference"/>
    <w:basedOn w:val="DefaultParagraphFont"/>
    <w:semiHidden/>
    <w:rsid w:val="00986596"/>
    <w:rPr>
      <w:vertAlign w:val="superscript"/>
    </w:rPr>
  </w:style>
  <w:style w:type="paragraph" w:styleId="Subtitle">
    <w:name w:val="Subtitle"/>
    <w:basedOn w:val="Normal"/>
    <w:qFormat/>
    <w:rsid w:val="00986596"/>
    <w:pPr>
      <w:spacing w:after="240"/>
      <w:jc w:val="center"/>
    </w:pPr>
  </w:style>
  <w:style w:type="character" w:customStyle="1" w:styleId="ParaNum">
    <w:name w:val="ParaNum"/>
    <w:basedOn w:val="DefaultParagraphFont"/>
    <w:rsid w:val="00986596"/>
  </w:style>
  <w:style w:type="paragraph" w:customStyle="1" w:styleId="TableText">
    <w:name w:val="Table Text"/>
    <w:basedOn w:val="Normal"/>
    <w:rsid w:val="00986596"/>
  </w:style>
  <w:style w:type="paragraph" w:customStyle="1" w:styleId="ParaNumber">
    <w:name w:val="ParaNumber"/>
    <w:basedOn w:val="Normal"/>
    <w:rsid w:val="00986596"/>
    <w:pPr>
      <w:numPr>
        <w:numId w:val="8"/>
      </w:numPr>
      <w:tabs>
        <w:tab w:val="clear" w:pos="360"/>
        <w:tab w:val="left" w:pos="72"/>
      </w:tabs>
      <w:spacing w:after="240"/>
      <w:ind w:left="0" w:firstLine="720"/>
    </w:pPr>
  </w:style>
  <w:style w:type="character" w:styleId="PageNumber">
    <w:name w:val="page number"/>
    <w:basedOn w:val="DefaultParagraphFont"/>
    <w:rsid w:val="00986596"/>
  </w:style>
  <w:style w:type="paragraph" w:styleId="Signature">
    <w:name w:val="Signature"/>
    <w:basedOn w:val="Normal"/>
    <w:rsid w:val="00986596"/>
    <w:pPr>
      <w:ind w:left="5040"/>
    </w:pPr>
  </w:style>
  <w:style w:type="paragraph" w:customStyle="1" w:styleId="FirstIndent1">
    <w:name w:val="First Indent 1"/>
    <w:basedOn w:val="Normal"/>
    <w:rsid w:val="00986596"/>
    <w:pPr>
      <w:spacing w:after="240"/>
      <w:ind w:firstLine="1440"/>
    </w:pPr>
  </w:style>
  <w:style w:type="paragraph" w:customStyle="1" w:styleId="FirstIndent2">
    <w:name w:val="First Indent 2"/>
    <w:basedOn w:val="FirstIndent1"/>
    <w:rsid w:val="00986596"/>
    <w:pPr>
      <w:spacing w:after="0" w:line="480" w:lineRule="auto"/>
    </w:pPr>
  </w:style>
  <w:style w:type="paragraph" w:customStyle="1" w:styleId="FirstIndent3">
    <w:name w:val="First Indent 3"/>
    <w:basedOn w:val="FirstIndent1"/>
    <w:rsid w:val="00986596"/>
    <w:pPr>
      <w:spacing w:after="0" w:line="360" w:lineRule="auto"/>
    </w:pPr>
  </w:style>
  <w:style w:type="paragraph" w:customStyle="1" w:styleId="FooterDate">
    <w:name w:val="FooterDate"/>
    <w:basedOn w:val="Footer"/>
    <w:rsid w:val="00986596"/>
    <w:rPr>
      <w:sz w:val="16"/>
    </w:rPr>
  </w:style>
  <w:style w:type="character" w:styleId="CommentReference">
    <w:name w:val="annotation reference"/>
    <w:basedOn w:val="DefaultParagraphFont"/>
    <w:semiHidden/>
    <w:rsid w:val="00986596"/>
    <w:rPr>
      <w:sz w:val="16"/>
      <w:szCs w:val="16"/>
    </w:rPr>
  </w:style>
  <w:style w:type="paragraph" w:customStyle="1" w:styleId="Bullet">
    <w:name w:val="Bullet"/>
    <w:basedOn w:val="Normal"/>
    <w:rsid w:val="00986596"/>
    <w:pPr>
      <w:numPr>
        <w:numId w:val="7"/>
      </w:numPr>
      <w:tabs>
        <w:tab w:val="clear" w:pos="360"/>
      </w:tabs>
      <w:spacing w:after="240"/>
      <w:ind w:left="720" w:hanging="720"/>
    </w:pPr>
  </w:style>
  <w:style w:type="paragraph" w:styleId="CommentText">
    <w:name w:val="annotation text"/>
    <w:basedOn w:val="Normal"/>
    <w:semiHidden/>
    <w:rsid w:val="00986596"/>
    <w:rPr>
      <w:sz w:val="20"/>
      <w:szCs w:val="20"/>
    </w:rPr>
  </w:style>
  <w:style w:type="paragraph" w:customStyle="1" w:styleId="outline1ds1">
    <w:name w:val="outline1 ds 1"/>
    <w:basedOn w:val="Normal"/>
    <w:next w:val="BodyTextFirstIndent2"/>
    <w:rsid w:val="00986596"/>
    <w:pPr>
      <w:numPr>
        <w:numId w:val="9"/>
      </w:numPr>
      <w:spacing w:after="240"/>
      <w:ind w:left="0"/>
      <w:outlineLvl w:val="0"/>
    </w:pPr>
  </w:style>
  <w:style w:type="paragraph" w:customStyle="1" w:styleId="outline1ds2">
    <w:name w:val="outline1 ds 2"/>
    <w:basedOn w:val="Normal"/>
    <w:next w:val="BodyTextFirstIndent2"/>
    <w:rsid w:val="00986596"/>
    <w:pPr>
      <w:numPr>
        <w:ilvl w:val="1"/>
        <w:numId w:val="9"/>
      </w:numPr>
      <w:spacing w:after="240"/>
      <w:ind w:left="2160"/>
      <w:outlineLvl w:val="1"/>
    </w:pPr>
  </w:style>
  <w:style w:type="paragraph" w:customStyle="1" w:styleId="outline1ds3">
    <w:name w:val="outline1 ds 3"/>
    <w:basedOn w:val="Normal"/>
    <w:next w:val="BodyTextFirstIndent2"/>
    <w:rsid w:val="00986596"/>
    <w:pPr>
      <w:numPr>
        <w:ilvl w:val="2"/>
        <w:numId w:val="9"/>
      </w:numPr>
      <w:spacing w:line="480" w:lineRule="auto"/>
      <w:ind w:left="0"/>
      <w:outlineLvl w:val="2"/>
    </w:pPr>
  </w:style>
  <w:style w:type="paragraph" w:customStyle="1" w:styleId="outline1ds4">
    <w:name w:val="outline1 ds 4"/>
    <w:basedOn w:val="Normal"/>
    <w:next w:val="BodyTextFirstIndent2"/>
    <w:rsid w:val="00986596"/>
    <w:pPr>
      <w:numPr>
        <w:ilvl w:val="3"/>
        <w:numId w:val="9"/>
      </w:numPr>
      <w:spacing w:line="480" w:lineRule="auto"/>
      <w:ind w:left="0"/>
      <w:outlineLvl w:val="3"/>
    </w:pPr>
  </w:style>
  <w:style w:type="paragraph" w:customStyle="1" w:styleId="outline1ds5">
    <w:name w:val="outline1 ds 5"/>
    <w:basedOn w:val="Normal"/>
    <w:next w:val="BodyTextFirstIndent2"/>
    <w:rsid w:val="00986596"/>
    <w:pPr>
      <w:numPr>
        <w:ilvl w:val="4"/>
        <w:numId w:val="9"/>
      </w:numPr>
      <w:spacing w:line="480" w:lineRule="auto"/>
      <w:ind w:left="0"/>
      <w:outlineLvl w:val="4"/>
    </w:pPr>
  </w:style>
  <w:style w:type="paragraph" w:customStyle="1" w:styleId="outline1ds6">
    <w:name w:val="outline1 ds 6"/>
    <w:basedOn w:val="Normal"/>
    <w:next w:val="BodyTextFirstIndent2"/>
    <w:rsid w:val="00986596"/>
    <w:pPr>
      <w:numPr>
        <w:ilvl w:val="5"/>
        <w:numId w:val="9"/>
      </w:numPr>
      <w:spacing w:line="480" w:lineRule="auto"/>
      <w:ind w:left="0"/>
      <w:outlineLvl w:val="5"/>
    </w:pPr>
  </w:style>
  <w:style w:type="paragraph" w:customStyle="1" w:styleId="outline1ds7">
    <w:name w:val="outline1 ds 7"/>
    <w:basedOn w:val="Normal"/>
    <w:next w:val="BodyTextFirstIndent2"/>
    <w:rsid w:val="00986596"/>
    <w:pPr>
      <w:numPr>
        <w:ilvl w:val="6"/>
        <w:numId w:val="9"/>
      </w:numPr>
      <w:spacing w:line="480" w:lineRule="auto"/>
      <w:ind w:left="0"/>
      <w:outlineLvl w:val="6"/>
    </w:pPr>
  </w:style>
  <w:style w:type="paragraph" w:customStyle="1" w:styleId="outline1ds8">
    <w:name w:val="outline1 ds 8"/>
    <w:basedOn w:val="Normal"/>
    <w:next w:val="BodyTextFirstIndent2"/>
    <w:rsid w:val="00986596"/>
    <w:pPr>
      <w:numPr>
        <w:ilvl w:val="7"/>
        <w:numId w:val="9"/>
      </w:numPr>
      <w:spacing w:line="480" w:lineRule="auto"/>
      <w:ind w:left="0"/>
      <w:outlineLvl w:val="7"/>
    </w:pPr>
  </w:style>
  <w:style w:type="paragraph" w:customStyle="1" w:styleId="outline1ds9">
    <w:name w:val="outline1 ds 9"/>
    <w:basedOn w:val="Normal"/>
    <w:next w:val="BodyText"/>
    <w:rsid w:val="00986596"/>
    <w:pPr>
      <w:numPr>
        <w:ilvl w:val="8"/>
        <w:numId w:val="9"/>
      </w:numPr>
      <w:spacing w:after="240"/>
      <w:ind w:left="0"/>
      <w:outlineLvl w:val="8"/>
    </w:pPr>
  </w:style>
  <w:style w:type="paragraph" w:customStyle="1" w:styleId="Signature1">
    <w:name w:val="Signature 1"/>
    <w:basedOn w:val="Signature"/>
    <w:rsid w:val="00986596"/>
    <w:pPr>
      <w:ind w:left="0"/>
    </w:pPr>
  </w:style>
  <w:style w:type="paragraph" w:styleId="BalloonText">
    <w:name w:val="Balloon Text"/>
    <w:basedOn w:val="Normal"/>
    <w:semiHidden/>
    <w:rsid w:val="00830118"/>
    <w:rPr>
      <w:rFonts w:ascii="Tahoma" w:hAnsi="Tahoma" w:cs="Tahoma"/>
      <w:sz w:val="16"/>
      <w:szCs w:val="16"/>
    </w:rPr>
  </w:style>
  <w:style w:type="table" w:styleId="TableGrid">
    <w:name w:val="Table Grid"/>
    <w:basedOn w:val="TableNormal"/>
    <w:rsid w:val="005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n-In">
    <w:name w:val="Run-In"/>
    <w:basedOn w:val="Normal"/>
    <w:next w:val="BodyText"/>
    <w:uiPriority w:val="99"/>
    <w:rsid w:val="002135C9"/>
    <w:pPr>
      <w:spacing w:after="240"/>
    </w:pPr>
    <w:rPr>
      <w:sz w:val="24"/>
    </w:rPr>
  </w:style>
  <w:style w:type="character" w:customStyle="1" w:styleId="BodyTextChar">
    <w:name w:val="Body Text Char"/>
    <w:basedOn w:val="DefaultParagraphFont"/>
    <w:link w:val="BodyText"/>
    <w:rsid w:val="00540273"/>
    <w:rPr>
      <w:sz w:val="26"/>
      <w:szCs w:val="24"/>
    </w:rPr>
  </w:style>
  <w:style w:type="paragraph" w:styleId="Revision">
    <w:name w:val="Revision"/>
    <w:hidden/>
    <w:uiPriority w:val="99"/>
    <w:semiHidden/>
    <w:rsid w:val="00333EA7"/>
    <w:rPr>
      <w:sz w:val="26"/>
      <w:szCs w:val="24"/>
    </w:rPr>
  </w:style>
  <w:style w:type="paragraph" w:styleId="NormalWeb">
    <w:name w:val="Normal (Web)"/>
    <w:basedOn w:val="Normal"/>
    <w:uiPriority w:val="99"/>
    <w:unhideWhenUsed/>
    <w:rsid w:val="00976B61"/>
    <w:pPr>
      <w:spacing w:before="100" w:beforeAutospacing="1" w:after="100" w:afterAutospacing="1"/>
    </w:pPr>
    <w:rPr>
      <w:sz w:val="24"/>
      <w:lang w:bidi="he-IL"/>
    </w:rPr>
  </w:style>
  <w:style w:type="paragraph" w:customStyle="1" w:styleId="Default">
    <w:name w:val="Default"/>
    <w:rsid w:val="00A163E7"/>
    <w:pPr>
      <w:autoSpaceDE w:val="0"/>
      <w:autoSpaceDN w:val="0"/>
      <w:adjustRightInd w:val="0"/>
    </w:pPr>
    <w:rPr>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275574">
      <w:bodyDiv w:val="1"/>
      <w:marLeft w:val="0"/>
      <w:marRight w:val="0"/>
      <w:marTop w:val="0"/>
      <w:marBottom w:val="0"/>
      <w:divBdr>
        <w:top w:val="none" w:sz="0" w:space="0" w:color="auto"/>
        <w:left w:val="none" w:sz="0" w:space="0" w:color="auto"/>
        <w:bottom w:val="none" w:sz="0" w:space="0" w:color="auto"/>
        <w:right w:val="none" w:sz="0" w:space="0" w:color="auto"/>
      </w:divBdr>
    </w:div>
    <w:div w:id="842092467">
      <w:bodyDiv w:val="1"/>
      <w:marLeft w:val="0"/>
      <w:marRight w:val="0"/>
      <w:marTop w:val="0"/>
      <w:marBottom w:val="0"/>
      <w:divBdr>
        <w:top w:val="none" w:sz="0" w:space="0" w:color="auto"/>
        <w:left w:val="none" w:sz="0" w:space="0" w:color="auto"/>
        <w:bottom w:val="none" w:sz="0" w:space="0" w:color="auto"/>
        <w:right w:val="none" w:sz="0" w:space="0" w:color="auto"/>
      </w:divBdr>
    </w:div>
    <w:div w:id="208301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02ff3ee7c3074834"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972C-C27E-4EB4-AC00-D5DBF4FF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2434</Words>
  <Characters>13879</Characters>
  <Application>Microsoft Office Word</Application>
  <DocSecurity>0</DocSecurity>
  <Lines>115</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OPERATING AGREEMENT</vt:lpstr>
      <vt:lpstr>OPERATING AGREEMENT</vt:lpstr>
    </vt:vector>
  </TitlesOfParts>
  <Company>Microsystems Engineering Company</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CSMFL</dc:creator>
  <cp:keywords/>
  <dc:description/>
  <cp:lastModifiedBy>brinayiktzoru@gmail.com</cp:lastModifiedBy>
  <cp:revision>2</cp:revision>
  <cp:lastPrinted>2024-07-16T14:02:00Z</cp:lastPrinted>
  <dcterms:created xsi:type="dcterms:W3CDTF">2025-01-08T16:18:00Z</dcterms:created>
  <dcterms:modified xsi:type="dcterms:W3CDTF">2025-01-08T16:18:00Z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42952/0042-1513090v1</vt:lpwstr>
  </property>
  <property fmtid="{D5CDD505-2E9C-101B-9397-08002B2CF9AE}" pid="3" name="MAIL_MSG_ID1">
    <vt:lpwstr>oFAAC41Wbh9etaV2rD8C6z55kd3qyFT/UfIk1jnJg12uILAw+NBCNa3NojhuTO0iAGBXxeTCrT24l2CK_x000d_
BoMaIsi3lYSvmn9y6RRMqp08sNYJ/RvFddlpPh3XKbMDjn4+PD0f3n7OGbsYQciKBoMaIsi3lYSv_x000d_
mn9y6RRMqp08sNYJ/RvFddlpPh3XKS2kLCEz4PtXj5w4S1Cjvel0Pet69bCLQ0PWr7L6pJwKjjoi_x000d_
dtUGu+d7/uFK6FlPe</vt:lpwstr>
  </property>
  <property fmtid="{D5CDD505-2E9C-101B-9397-08002B2CF9AE}" pid="4" name="MAIL_MSG_ID2">
    <vt:lpwstr>c6S7HDfsVWeEqb3gEbK8KRXBp6K9elNj5krHMwsngOtKiOXJ7ZcbTMHQ1DO_x000d_
//czqJAb/NeQbE09QUyDSNMQjEq30cZ3l5dHTQ2MxNYCiFpY</vt:lpwstr>
  </property>
  <property fmtid="{D5CDD505-2E9C-101B-9397-08002B2CF9AE}" pid="5" name="RESPONSE_SENDER_NAME">
    <vt:lpwstr>sAAA4E8dREqJqIqvbISAKwncZzKhHuuWu4DvV4EANBtiabQ=</vt:lpwstr>
  </property>
  <property fmtid="{D5CDD505-2E9C-101B-9397-08002B2CF9AE}" pid="6" name="EMAIL_OWNER_ADDRESS">
    <vt:lpwstr>4AAA9DNYQidmug7SRf0vLgqG+Gik1rgaeQaHMB7w5v1Bn7/kn01E1C87xw==</vt:lpwstr>
  </property>
</Properties>
</file>